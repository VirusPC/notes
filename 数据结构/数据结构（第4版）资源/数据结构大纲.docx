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B8E" w:rsidRPr="006E5A6F" w:rsidRDefault="007A4B8E" w:rsidP="007A4B8E">
      <w:pPr>
        <w:pStyle w:val="10"/>
        <w:rPr>
          <w:rFonts w:eastAsia="黑体" w:cs="Times New Roman"/>
          <w:sz w:val="32"/>
        </w:rPr>
      </w:pPr>
      <w:bookmarkStart w:id="0" w:name="_Toc374448805"/>
      <w:r w:rsidRPr="006E5A6F">
        <w:rPr>
          <w:rFonts w:eastAsia="黑体" w:hAnsi="黑体" w:cs="Times New Roman"/>
          <w:sz w:val="32"/>
        </w:rPr>
        <w:t>《</w:t>
      </w:r>
      <w:r w:rsidR="00155EFE">
        <w:rPr>
          <w:rFonts w:eastAsia="黑体" w:hAnsi="黑体" w:cs="Times New Roman" w:hint="eastAsia"/>
          <w:sz w:val="32"/>
        </w:rPr>
        <w:t>数据结构</w:t>
      </w:r>
      <w:r w:rsidRPr="006E5A6F">
        <w:rPr>
          <w:rFonts w:eastAsia="黑体" w:hAnsi="黑体" w:cs="Times New Roman"/>
          <w:sz w:val="32"/>
        </w:rPr>
        <w:t>》课程教学大纲</w:t>
      </w:r>
    </w:p>
    <w:p w:rsidR="007A4B8E" w:rsidRPr="006E5A6F" w:rsidRDefault="007A4B8E" w:rsidP="007A4B8E">
      <w:pPr>
        <w:spacing w:before="100" w:beforeAutospacing="1" w:after="100" w:afterAutospacing="1"/>
        <w:rPr>
          <w:color w:val="FF0000"/>
        </w:rPr>
      </w:pPr>
      <w:r w:rsidRPr="006E5A6F">
        <w:t>课程代码：</w:t>
      </w:r>
      <w:r w:rsidR="002A3E4F" w:rsidRPr="002A3E4F">
        <w:rPr>
          <w:rFonts w:ascii="宋体" w:hAnsi="宋体" w:hint="eastAsia"/>
          <w:color w:val="000000"/>
          <w:szCs w:val="21"/>
        </w:rPr>
        <w:t>0800109</w:t>
      </w:r>
    </w:p>
    <w:p w:rsidR="00B8347A" w:rsidRPr="006E5A6F" w:rsidRDefault="007A4B8E" w:rsidP="00B8347A">
      <w:pPr>
        <w:spacing w:before="100" w:beforeAutospacing="1" w:after="100" w:afterAutospacing="1"/>
        <w:rPr>
          <w:color w:val="FF0000"/>
        </w:rPr>
      </w:pPr>
      <w:r w:rsidRPr="006E5A6F">
        <w:t>课程负责人：</w:t>
      </w:r>
      <w:r w:rsidR="00155EFE">
        <w:rPr>
          <w:rFonts w:hint="eastAsia"/>
        </w:rPr>
        <w:t>李春葆、</w:t>
      </w:r>
      <w:r w:rsidR="00CC203D" w:rsidRPr="00CC203D">
        <w:rPr>
          <w:rFonts w:hAnsi="宋体" w:hint="eastAsia"/>
          <w:color w:val="000000" w:themeColor="text1"/>
          <w:szCs w:val="21"/>
        </w:rPr>
        <w:t>文卫东</w:t>
      </w:r>
    </w:p>
    <w:p w:rsidR="007A4B8E" w:rsidRPr="006E5A6F" w:rsidRDefault="007A4B8E" w:rsidP="007A4B8E">
      <w:pPr>
        <w:spacing w:before="100" w:beforeAutospacing="1" w:after="100" w:afterAutospacing="1"/>
      </w:pPr>
      <w:r w:rsidRPr="006E5A6F">
        <w:t>课程中文名称</w:t>
      </w:r>
      <w:r w:rsidRPr="006E5A6F">
        <w:t xml:space="preserve">: </w:t>
      </w:r>
      <w:r w:rsidR="00B21BE2">
        <w:rPr>
          <w:rFonts w:hint="eastAsia"/>
        </w:rPr>
        <w:t>数据结构</w:t>
      </w:r>
    </w:p>
    <w:p w:rsidR="007A4B8E" w:rsidRPr="006E5A6F" w:rsidRDefault="007A4B8E" w:rsidP="007A4B8E">
      <w:pPr>
        <w:spacing w:before="100" w:beforeAutospacing="1" w:after="100" w:afterAutospacing="1"/>
        <w:rPr>
          <w:color w:val="0000FF"/>
        </w:rPr>
      </w:pPr>
      <w:r w:rsidRPr="006E5A6F">
        <w:t>课程英文名称：</w:t>
      </w:r>
      <w:r w:rsidR="00B21BE2">
        <w:rPr>
          <w:rFonts w:hint="eastAsia"/>
        </w:rPr>
        <w:t>Data Structures</w:t>
      </w:r>
    </w:p>
    <w:p w:rsidR="007A4B8E" w:rsidRPr="006E5A6F" w:rsidRDefault="007A4B8E" w:rsidP="007A4B8E">
      <w:pPr>
        <w:spacing w:before="100" w:beforeAutospacing="1" w:after="100" w:afterAutospacing="1"/>
      </w:pPr>
      <w:r w:rsidRPr="006E5A6F">
        <w:rPr>
          <w:rFonts w:hAnsi="宋体"/>
        </w:rPr>
        <w:t>课程类别：</w:t>
      </w:r>
      <w:r w:rsidR="006E5A6F" w:rsidRPr="006E5A6F">
        <w:rPr>
          <w:rFonts w:hAnsi="宋体"/>
        </w:rPr>
        <w:t>专业基础课</w:t>
      </w:r>
      <w:r w:rsidR="00A67A1C">
        <w:rPr>
          <w:rFonts w:hAnsi="宋体" w:hint="eastAsia"/>
        </w:rPr>
        <w:t xml:space="preserve"> </w:t>
      </w:r>
      <w:r w:rsidR="006E5A6F" w:rsidRPr="006E5A6F">
        <w:rPr>
          <w:rFonts w:hAnsi="宋体"/>
        </w:rPr>
        <w:t>必修</w:t>
      </w:r>
    </w:p>
    <w:p w:rsidR="007A4B8E" w:rsidRPr="006E5A6F" w:rsidRDefault="007A4B8E" w:rsidP="007A4B8E">
      <w:pPr>
        <w:spacing w:before="100" w:beforeAutospacing="1" w:after="100" w:afterAutospacing="1"/>
      </w:pPr>
      <w:r w:rsidRPr="006E5A6F">
        <w:rPr>
          <w:rFonts w:hAnsi="宋体"/>
        </w:rPr>
        <w:t>课程学分数：</w:t>
      </w:r>
      <w:r w:rsidR="006E5A6F" w:rsidRPr="006E5A6F">
        <w:t>4</w:t>
      </w:r>
    </w:p>
    <w:p w:rsidR="007A4B8E" w:rsidRPr="006E5A6F" w:rsidRDefault="007A4B8E" w:rsidP="007A4B8E">
      <w:pPr>
        <w:spacing w:before="100" w:beforeAutospacing="1" w:after="100" w:afterAutospacing="1"/>
      </w:pPr>
      <w:r w:rsidRPr="006E5A6F">
        <w:rPr>
          <w:rFonts w:hAnsi="宋体"/>
        </w:rPr>
        <w:t>课程学时数：</w:t>
      </w:r>
      <w:r w:rsidR="006E5A6F" w:rsidRPr="006E5A6F">
        <w:rPr>
          <w:rFonts w:hAnsi="宋体"/>
        </w:rPr>
        <w:t>讲课</w:t>
      </w:r>
      <w:r w:rsidR="00B21BE2">
        <w:rPr>
          <w:rFonts w:hAnsi="宋体" w:hint="eastAsia"/>
        </w:rPr>
        <w:t>72</w:t>
      </w:r>
      <w:r w:rsidR="006E5A6F" w:rsidRPr="006E5A6F">
        <w:rPr>
          <w:rFonts w:hAnsi="宋体"/>
        </w:rPr>
        <w:t>学时，上机</w:t>
      </w:r>
      <w:r w:rsidR="00A84B95">
        <w:rPr>
          <w:rFonts w:hAnsi="宋体" w:hint="eastAsia"/>
        </w:rPr>
        <w:t>72</w:t>
      </w:r>
      <w:r w:rsidR="006E5A6F" w:rsidRPr="006E5A6F">
        <w:rPr>
          <w:rFonts w:hAnsi="宋体"/>
        </w:rPr>
        <w:t>学时</w:t>
      </w:r>
    </w:p>
    <w:p w:rsidR="007A4B8E" w:rsidRPr="006E5A6F" w:rsidRDefault="007A4B8E" w:rsidP="007A4B8E">
      <w:pPr>
        <w:spacing w:before="100" w:beforeAutospacing="1" w:after="100" w:afterAutospacing="1"/>
        <w:rPr>
          <w:color w:val="FF0000"/>
        </w:rPr>
      </w:pPr>
      <w:r w:rsidRPr="006E5A6F">
        <w:rPr>
          <w:rFonts w:hAnsi="宋体"/>
        </w:rPr>
        <w:t>授课对象：计算机科学与技术</w:t>
      </w:r>
      <w:r w:rsidR="00BF148F" w:rsidRPr="00BF148F">
        <w:rPr>
          <w:rFonts w:hAnsi="宋体" w:hint="eastAsia"/>
        </w:rPr>
        <w:t>、信息安全</w:t>
      </w:r>
    </w:p>
    <w:p w:rsidR="007A4B8E" w:rsidRPr="006E5A6F" w:rsidRDefault="007A4B8E" w:rsidP="007A4B8E">
      <w:pPr>
        <w:spacing w:before="100" w:beforeAutospacing="1" w:after="100" w:afterAutospacing="1"/>
        <w:ind w:left="1890" w:hangingChars="900" w:hanging="1890"/>
      </w:pPr>
      <w:r w:rsidRPr="006E5A6F">
        <w:rPr>
          <w:rFonts w:hAnsi="宋体"/>
        </w:rPr>
        <w:t>本课程的前导课程：</w:t>
      </w:r>
      <w:r w:rsidR="004122CA" w:rsidRPr="004122CA">
        <w:rPr>
          <w:rFonts w:ascii="宋体" w:hAnsi="宋体" w:hint="eastAsia"/>
          <w:color w:val="000000"/>
          <w:szCs w:val="21"/>
        </w:rPr>
        <w:t>高级语言程序设计</w:t>
      </w:r>
    </w:p>
    <w:p w:rsidR="007A4B8E" w:rsidRPr="006E5A6F" w:rsidRDefault="007A4B8E" w:rsidP="007A4B8E">
      <w:pPr>
        <w:spacing w:before="100" w:beforeAutospacing="1" w:after="100" w:afterAutospacing="1"/>
        <w:ind w:left="1890" w:hangingChars="900" w:hanging="1890"/>
      </w:pPr>
      <w:r w:rsidRPr="006E5A6F">
        <w:rPr>
          <w:rFonts w:hAnsi="宋体"/>
        </w:rPr>
        <w:t>本课程的后续课程：</w:t>
      </w:r>
      <w:r w:rsidR="00295EA4" w:rsidRPr="00295EA4">
        <w:rPr>
          <w:rFonts w:ascii="宋体" w:hAnsi="宋体" w:hint="eastAsia"/>
          <w:color w:val="000000" w:themeColor="text1"/>
          <w:szCs w:val="21"/>
        </w:rPr>
        <w:t>数据库原理</w:t>
      </w:r>
      <w:r w:rsidR="006E5A6F" w:rsidRPr="00295EA4">
        <w:rPr>
          <w:rFonts w:hAnsi="宋体"/>
          <w:szCs w:val="21"/>
        </w:rPr>
        <w:t>、操作系统</w:t>
      </w:r>
      <w:r w:rsidR="00295EA4" w:rsidRPr="00295EA4">
        <w:rPr>
          <w:rFonts w:ascii="宋体" w:hAnsi="宋体" w:hint="eastAsia"/>
          <w:color w:val="000000" w:themeColor="text1"/>
          <w:szCs w:val="21"/>
        </w:rPr>
        <w:t>原理</w:t>
      </w:r>
      <w:r w:rsidR="006E5A6F" w:rsidRPr="006E5A6F">
        <w:rPr>
          <w:rFonts w:hAnsi="宋体"/>
        </w:rPr>
        <w:t>等</w:t>
      </w:r>
    </w:p>
    <w:p w:rsidR="007A4B8E" w:rsidRDefault="007A4B8E" w:rsidP="00E11B05">
      <w:pPr>
        <w:spacing w:before="100" w:beforeAutospacing="1" w:after="100" w:afterAutospacing="1"/>
        <w:outlineLvl w:val="1"/>
        <w:rPr>
          <w:rFonts w:eastAsia="黑体"/>
          <w:b/>
          <w:bCs/>
        </w:rPr>
      </w:pPr>
      <w:r>
        <w:rPr>
          <w:rFonts w:eastAsia="黑体" w:hint="eastAsia"/>
          <w:b/>
          <w:bCs/>
        </w:rPr>
        <w:t>一、教学目的</w:t>
      </w:r>
    </w:p>
    <w:p w:rsidR="005F4E34" w:rsidRDefault="00F64BF3" w:rsidP="005F4E34">
      <w:pPr>
        <w:spacing w:before="100" w:beforeAutospacing="1" w:after="100" w:afterAutospacing="1"/>
        <w:ind w:firstLineChars="200" w:firstLine="420"/>
        <w:rPr>
          <w:rFonts w:ascii="宋体" w:hAnsi="宋体"/>
          <w:szCs w:val="21"/>
        </w:rPr>
      </w:pPr>
      <w:r>
        <w:rPr>
          <w:rFonts w:ascii="宋体" w:hAnsi="宋体" w:hint="eastAsia"/>
        </w:rPr>
        <w:t>《数据结构》</w:t>
      </w:r>
      <w:r w:rsidRPr="00042CE6">
        <w:rPr>
          <w:rFonts w:hint="eastAsia"/>
        </w:rPr>
        <w:t>是计算机专业一门重要的专业</w:t>
      </w:r>
      <w:r w:rsidR="00764ED3">
        <w:rPr>
          <w:rFonts w:hint="eastAsia"/>
        </w:rPr>
        <w:t>基础</w:t>
      </w:r>
      <w:r w:rsidRPr="00042CE6">
        <w:rPr>
          <w:rFonts w:hint="eastAsia"/>
        </w:rPr>
        <w:t>课。</w:t>
      </w:r>
      <w:r w:rsidRPr="00B35DEB">
        <w:rPr>
          <w:rFonts w:hint="eastAsia"/>
        </w:rPr>
        <w:t>通过本课程的学习，</w:t>
      </w:r>
      <w:r w:rsidR="00764ED3">
        <w:rPr>
          <w:rFonts w:hint="eastAsia"/>
        </w:rPr>
        <w:t>使得学生</w:t>
      </w:r>
      <w:r w:rsidR="007844B2">
        <w:rPr>
          <w:rFonts w:hint="eastAsia"/>
        </w:rPr>
        <w:t>从数据逻辑结构、存储结构和基本运算算法设计三个层面掌握基本的数据组织和数据处理方法，</w:t>
      </w:r>
      <w:r w:rsidR="007844B2" w:rsidRPr="00B35DEB">
        <w:rPr>
          <w:szCs w:val="21"/>
        </w:rPr>
        <w:t>能够</w:t>
      </w:r>
      <w:r w:rsidR="00D5161F">
        <w:rPr>
          <w:rFonts w:hint="eastAsia"/>
          <w:szCs w:val="21"/>
        </w:rPr>
        <w:t>从问题出发</w:t>
      </w:r>
      <w:r w:rsidR="007844B2">
        <w:rPr>
          <w:rFonts w:hint="eastAsia"/>
          <w:szCs w:val="21"/>
        </w:rPr>
        <w:t>设计</w:t>
      </w:r>
      <w:r w:rsidR="005F4E34">
        <w:rPr>
          <w:rFonts w:hint="eastAsia"/>
          <w:szCs w:val="21"/>
        </w:rPr>
        <w:t>面向数据结构的求解算法，并能够</w:t>
      </w:r>
      <w:r w:rsidR="007844B2" w:rsidRPr="00B35DEB">
        <w:rPr>
          <w:szCs w:val="21"/>
        </w:rPr>
        <w:t>对算法进行时间复杂度与空间复杂度分析</w:t>
      </w:r>
      <w:r w:rsidR="005F4E34">
        <w:rPr>
          <w:rFonts w:hint="eastAsia"/>
          <w:szCs w:val="21"/>
        </w:rPr>
        <w:t>。</w:t>
      </w:r>
      <w:r w:rsidR="005F4E34" w:rsidRPr="006D431A">
        <w:rPr>
          <w:rFonts w:ascii="宋体" w:hAnsi="宋体" w:hint="eastAsia"/>
          <w:szCs w:val="21"/>
        </w:rPr>
        <w:t>为后续课程如操作系统等课程学习打下基础。</w:t>
      </w:r>
    </w:p>
    <w:p w:rsidR="007A4B8E" w:rsidRDefault="007A4B8E" w:rsidP="00E11B05">
      <w:pPr>
        <w:spacing w:before="100" w:beforeAutospacing="1" w:after="100" w:afterAutospacing="1"/>
        <w:outlineLvl w:val="1"/>
        <w:rPr>
          <w:rFonts w:eastAsia="黑体"/>
          <w:b/>
          <w:bCs/>
        </w:rPr>
      </w:pPr>
      <w:r>
        <w:rPr>
          <w:rFonts w:eastAsia="黑体" w:hint="eastAsia"/>
          <w:b/>
          <w:bCs/>
        </w:rPr>
        <w:t>二、教学要求</w:t>
      </w:r>
    </w:p>
    <w:p w:rsidR="007A4B8E" w:rsidRPr="000D7168" w:rsidRDefault="00A9617E" w:rsidP="00767987">
      <w:pPr>
        <w:pStyle w:val="ad"/>
        <w:ind w:firstLine="420"/>
      </w:pPr>
      <w:r w:rsidRPr="00042CE6">
        <w:rPr>
          <w:rFonts w:hint="eastAsia"/>
        </w:rPr>
        <w:t>通过</w:t>
      </w:r>
      <w:r>
        <w:rPr>
          <w:rFonts w:hint="eastAsia"/>
        </w:rPr>
        <w:t>讲授</w:t>
      </w:r>
      <w:r w:rsidR="00B949FD">
        <w:rPr>
          <w:rFonts w:hint="eastAsia"/>
        </w:rPr>
        <w:t>和</w:t>
      </w:r>
      <w:r w:rsidR="00BC0312">
        <w:rPr>
          <w:rFonts w:hint="eastAsia"/>
        </w:rPr>
        <w:t>上机</w:t>
      </w:r>
      <w:r>
        <w:rPr>
          <w:rFonts w:hint="eastAsia"/>
        </w:rPr>
        <w:t>实验，使学生了解</w:t>
      </w:r>
      <w:r>
        <w:rPr>
          <w:rFonts w:ascii="宋体" w:hAnsi="宋体" w:hint="eastAsia"/>
        </w:rPr>
        <w:t>《</w:t>
      </w:r>
      <w:r w:rsidR="0021021C">
        <w:rPr>
          <w:rFonts w:ascii="宋体" w:hAnsi="宋体" w:hint="eastAsia"/>
        </w:rPr>
        <w:t>数据结构</w:t>
      </w:r>
      <w:r>
        <w:rPr>
          <w:rFonts w:ascii="宋体" w:hAnsi="宋体" w:hint="eastAsia"/>
        </w:rPr>
        <w:t>》</w:t>
      </w:r>
      <w:r>
        <w:rPr>
          <w:rFonts w:hint="eastAsia"/>
        </w:rPr>
        <w:t>的原理和特点</w:t>
      </w:r>
      <w:r w:rsidRPr="00042CE6">
        <w:rPr>
          <w:rFonts w:hint="eastAsia"/>
        </w:rPr>
        <w:t>。</w:t>
      </w:r>
      <w:r w:rsidR="00B949FD" w:rsidRPr="006D431A">
        <w:rPr>
          <w:rFonts w:ascii="宋体" w:hAnsi="宋体"/>
          <w:szCs w:val="21"/>
        </w:rPr>
        <w:t>掌握</w:t>
      </w:r>
      <w:r w:rsidR="00B949FD">
        <w:rPr>
          <w:rFonts w:hint="eastAsia"/>
        </w:rPr>
        <w:t>线性表、栈和队列、串、递归、</w:t>
      </w:r>
      <w:r w:rsidR="00B949FD" w:rsidRPr="00383989">
        <w:rPr>
          <w:rFonts w:hint="eastAsia"/>
        </w:rPr>
        <w:t>数组和</w:t>
      </w:r>
      <w:r w:rsidR="00B949FD">
        <w:rPr>
          <w:rFonts w:hint="eastAsia"/>
        </w:rPr>
        <w:t>广义表、</w:t>
      </w:r>
      <w:r w:rsidR="00B949FD" w:rsidRPr="00383989">
        <w:rPr>
          <w:rFonts w:hint="eastAsia"/>
        </w:rPr>
        <w:t>树和二叉树</w:t>
      </w:r>
      <w:r w:rsidR="00B949FD">
        <w:rPr>
          <w:rFonts w:hint="eastAsia"/>
        </w:rPr>
        <w:t>、图、查找、内排序、外排序和文件等基本数据结构及其相关算法的设计</w:t>
      </w:r>
      <w:r w:rsidR="00B949FD" w:rsidRPr="00042CE6">
        <w:rPr>
          <w:rFonts w:hint="eastAsia"/>
        </w:rPr>
        <w:t>。</w:t>
      </w:r>
      <w:r w:rsidR="006E5A6F" w:rsidRPr="006D431A">
        <w:rPr>
          <w:rFonts w:ascii="宋体" w:hAnsi="宋体"/>
          <w:szCs w:val="21"/>
        </w:rPr>
        <w:t>具备</w:t>
      </w:r>
      <w:r w:rsidR="006E5A6F" w:rsidRPr="006D431A">
        <w:rPr>
          <w:rFonts w:ascii="宋体" w:hAnsi="宋体" w:hint="eastAsia"/>
          <w:szCs w:val="21"/>
        </w:rPr>
        <w:t>较高水准的</w:t>
      </w:r>
      <w:r w:rsidR="00B949FD">
        <w:rPr>
          <w:rFonts w:ascii="宋体" w:hAnsi="宋体" w:hint="eastAsia"/>
          <w:szCs w:val="21"/>
        </w:rPr>
        <w:t>采用数据结构方法求解实际问题</w:t>
      </w:r>
      <w:r w:rsidR="006E5A6F" w:rsidRPr="006D431A">
        <w:rPr>
          <w:rFonts w:ascii="宋体" w:hAnsi="宋体"/>
          <w:szCs w:val="21"/>
        </w:rPr>
        <w:t>的能力。</w:t>
      </w:r>
    </w:p>
    <w:p w:rsidR="007A4B8E" w:rsidRDefault="007A4B8E" w:rsidP="00E11B05">
      <w:pPr>
        <w:spacing w:before="100" w:beforeAutospacing="1" w:after="100" w:afterAutospacing="1"/>
        <w:outlineLvl w:val="1"/>
        <w:rPr>
          <w:rFonts w:eastAsia="黑体"/>
          <w:b/>
          <w:bCs/>
        </w:rPr>
      </w:pPr>
      <w:r>
        <w:rPr>
          <w:rFonts w:eastAsia="黑体" w:hint="eastAsia"/>
          <w:b/>
          <w:bCs/>
        </w:rPr>
        <w:t>三、课程知识点</w:t>
      </w:r>
    </w:p>
    <w:tbl>
      <w:tblPr>
        <w:tblStyle w:val="a6"/>
        <w:tblW w:w="0" w:type="auto"/>
        <w:tblLook w:val="04A0"/>
      </w:tblPr>
      <w:tblGrid>
        <w:gridCol w:w="1242"/>
        <w:gridCol w:w="1560"/>
        <w:gridCol w:w="3685"/>
        <w:gridCol w:w="1559"/>
        <w:gridCol w:w="663"/>
      </w:tblGrid>
      <w:tr w:rsidR="001A42A6" w:rsidTr="00E11B05">
        <w:tc>
          <w:tcPr>
            <w:tcW w:w="1242" w:type="dxa"/>
          </w:tcPr>
          <w:p w:rsidR="001A42A6" w:rsidRDefault="001A42A6" w:rsidP="000652EE">
            <w:pPr>
              <w:spacing w:before="100" w:beforeAutospacing="1" w:after="100" w:afterAutospacing="1"/>
              <w:jc w:val="center"/>
              <w:rPr>
                <w:rFonts w:eastAsia="黑体"/>
                <w:b/>
                <w:bCs/>
              </w:rPr>
            </w:pPr>
            <w:r>
              <w:rPr>
                <w:rFonts w:eastAsia="黑体" w:hint="eastAsia"/>
                <w:b/>
                <w:bCs/>
              </w:rPr>
              <w:t>知识单元</w:t>
            </w:r>
          </w:p>
        </w:tc>
        <w:tc>
          <w:tcPr>
            <w:tcW w:w="1560" w:type="dxa"/>
          </w:tcPr>
          <w:p w:rsidR="001A42A6" w:rsidRDefault="001A42A6" w:rsidP="000652EE">
            <w:pPr>
              <w:spacing w:before="100" w:beforeAutospacing="1" w:after="100" w:afterAutospacing="1"/>
              <w:jc w:val="center"/>
              <w:rPr>
                <w:rFonts w:eastAsia="黑体"/>
                <w:b/>
                <w:bCs/>
              </w:rPr>
            </w:pPr>
            <w:r>
              <w:rPr>
                <w:rFonts w:eastAsia="黑体" w:hint="eastAsia"/>
                <w:b/>
                <w:bCs/>
              </w:rPr>
              <w:t>知识点名称</w:t>
            </w:r>
          </w:p>
        </w:tc>
        <w:tc>
          <w:tcPr>
            <w:tcW w:w="3685" w:type="dxa"/>
          </w:tcPr>
          <w:p w:rsidR="001A42A6" w:rsidRDefault="001A42A6" w:rsidP="000652EE">
            <w:pPr>
              <w:spacing w:before="100" w:beforeAutospacing="1" w:after="100" w:afterAutospacing="1"/>
              <w:jc w:val="center"/>
              <w:rPr>
                <w:rFonts w:eastAsia="黑体"/>
                <w:b/>
                <w:bCs/>
              </w:rPr>
            </w:pPr>
            <w:r>
              <w:rPr>
                <w:rFonts w:eastAsia="黑体" w:hint="eastAsia"/>
                <w:b/>
                <w:bCs/>
              </w:rPr>
              <w:t>知识点内容</w:t>
            </w:r>
          </w:p>
        </w:tc>
        <w:tc>
          <w:tcPr>
            <w:tcW w:w="1559" w:type="dxa"/>
          </w:tcPr>
          <w:p w:rsidR="001A42A6" w:rsidRDefault="001A42A6" w:rsidP="000652EE">
            <w:pPr>
              <w:spacing w:before="100" w:beforeAutospacing="1" w:after="100" w:afterAutospacing="1"/>
              <w:jc w:val="center"/>
              <w:rPr>
                <w:rFonts w:eastAsia="黑体"/>
                <w:b/>
                <w:bCs/>
              </w:rPr>
            </w:pPr>
            <w:r>
              <w:rPr>
                <w:rFonts w:eastAsia="黑体" w:hint="eastAsia"/>
                <w:b/>
                <w:bCs/>
              </w:rPr>
              <w:t>知识点类型</w:t>
            </w:r>
          </w:p>
        </w:tc>
        <w:tc>
          <w:tcPr>
            <w:tcW w:w="663" w:type="dxa"/>
          </w:tcPr>
          <w:p w:rsidR="001A42A6" w:rsidRDefault="001A42A6" w:rsidP="000652EE">
            <w:pPr>
              <w:spacing w:before="100" w:beforeAutospacing="1" w:after="100" w:afterAutospacing="1"/>
              <w:jc w:val="center"/>
              <w:rPr>
                <w:rFonts w:eastAsia="黑体"/>
                <w:b/>
                <w:bCs/>
              </w:rPr>
            </w:pPr>
            <w:r>
              <w:rPr>
                <w:rFonts w:eastAsia="黑体" w:hint="eastAsia"/>
                <w:b/>
                <w:bCs/>
              </w:rPr>
              <w:t>备注</w:t>
            </w:r>
          </w:p>
        </w:tc>
      </w:tr>
      <w:tr w:rsidR="00963368" w:rsidTr="00A75836">
        <w:tc>
          <w:tcPr>
            <w:tcW w:w="1242" w:type="dxa"/>
            <w:vMerge w:val="restart"/>
            <w:vAlign w:val="center"/>
          </w:tcPr>
          <w:p w:rsidR="00963368" w:rsidRPr="001A42A6" w:rsidRDefault="005D7B57" w:rsidP="009235E3">
            <w:pPr>
              <w:spacing w:before="100" w:beforeAutospacing="1" w:after="100" w:afterAutospacing="1"/>
              <w:jc w:val="center"/>
            </w:pPr>
            <w:r>
              <w:rPr>
                <w:rFonts w:hint="eastAsia"/>
              </w:rPr>
              <w:t>数据结构</w:t>
            </w:r>
            <w:r w:rsidR="00963368">
              <w:rPr>
                <w:rFonts w:hint="eastAsia"/>
              </w:rPr>
              <w:t>概述</w:t>
            </w:r>
          </w:p>
        </w:tc>
        <w:tc>
          <w:tcPr>
            <w:tcW w:w="1560" w:type="dxa"/>
          </w:tcPr>
          <w:p w:rsidR="00963368" w:rsidRPr="001A42A6" w:rsidRDefault="00781D68" w:rsidP="00781D68">
            <w:pPr>
              <w:spacing w:before="100" w:beforeAutospacing="1" w:after="100" w:afterAutospacing="1"/>
            </w:pPr>
            <w:r>
              <w:rPr>
                <w:rFonts w:hint="eastAsia"/>
              </w:rPr>
              <w:t>数据结构</w:t>
            </w:r>
            <w:r w:rsidR="00963368">
              <w:rPr>
                <w:rFonts w:hint="eastAsia"/>
              </w:rPr>
              <w:t>的基本概念</w:t>
            </w:r>
          </w:p>
        </w:tc>
        <w:tc>
          <w:tcPr>
            <w:tcW w:w="3685" w:type="dxa"/>
            <w:vAlign w:val="center"/>
          </w:tcPr>
          <w:p w:rsidR="00963368" w:rsidRPr="00963368" w:rsidRDefault="00963368" w:rsidP="00692400">
            <w:pPr>
              <w:spacing w:before="100" w:beforeAutospacing="1" w:after="100" w:afterAutospacing="1"/>
            </w:pPr>
            <w:r w:rsidRPr="00963368">
              <w:rPr>
                <w:rFonts w:hint="eastAsia"/>
              </w:rPr>
              <w:t>认识</w:t>
            </w:r>
            <w:r w:rsidR="00692400">
              <w:rPr>
                <w:rFonts w:hint="eastAsia"/>
              </w:rPr>
              <w:t>数据结构</w:t>
            </w:r>
            <w:r w:rsidRPr="00963368">
              <w:rPr>
                <w:rFonts w:hint="eastAsia"/>
              </w:rPr>
              <w:t>的</w:t>
            </w:r>
            <w:r w:rsidR="00692400">
              <w:rPr>
                <w:rFonts w:hint="eastAsia"/>
              </w:rPr>
              <w:t>定义、包括数据逻辑结构、存储结构和运算</w:t>
            </w:r>
            <w:r w:rsidR="00832B47">
              <w:rPr>
                <w:rFonts w:hint="eastAsia"/>
              </w:rPr>
              <w:t>的</w:t>
            </w:r>
            <w:r w:rsidR="00832B47">
              <w:rPr>
                <w:rFonts w:hint="eastAsia"/>
              </w:rPr>
              <w:t>3</w:t>
            </w:r>
            <w:r w:rsidR="00832B47">
              <w:rPr>
                <w:rFonts w:hint="eastAsia"/>
              </w:rPr>
              <w:t>个层次。</w:t>
            </w:r>
          </w:p>
        </w:tc>
        <w:tc>
          <w:tcPr>
            <w:tcW w:w="1559" w:type="dxa"/>
            <w:vAlign w:val="center"/>
          </w:tcPr>
          <w:p w:rsidR="00963368" w:rsidRPr="001A42A6" w:rsidRDefault="00963368" w:rsidP="00A75836">
            <w:pPr>
              <w:spacing w:before="100" w:beforeAutospacing="1" w:after="100" w:afterAutospacing="1"/>
              <w:jc w:val="center"/>
            </w:pPr>
            <w:r>
              <w:rPr>
                <w:rFonts w:hint="eastAsia"/>
              </w:rPr>
              <w:t>一般知识点</w:t>
            </w:r>
          </w:p>
        </w:tc>
        <w:tc>
          <w:tcPr>
            <w:tcW w:w="663" w:type="dxa"/>
          </w:tcPr>
          <w:p w:rsidR="00963368" w:rsidRPr="001A42A6" w:rsidRDefault="00963368" w:rsidP="00963368">
            <w:pPr>
              <w:spacing w:before="100" w:beforeAutospacing="1" w:after="100" w:afterAutospacing="1"/>
            </w:pP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1A42A6" w:rsidRDefault="00781D68" w:rsidP="00781D68">
            <w:pPr>
              <w:spacing w:before="100" w:beforeAutospacing="1" w:after="100" w:afterAutospacing="1"/>
            </w:pPr>
            <w:r>
              <w:rPr>
                <w:rFonts w:hint="eastAsia"/>
              </w:rPr>
              <w:t>算法的基本概念</w:t>
            </w:r>
          </w:p>
        </w:tc>
        <w:tc>
          <w:tcPr>
            <w:tcW w:w="3685" w:type="dxa"/>
            <w:vAlign w:val="center"/>
          </w:tcPr>
          <w:p w:rsidR="00963368" w:rsidRPr="00963368" w:rsidRDefault="00963368" w:rsidP="0045490D">
            <w:pPr>
              <w:spacing w:before="100" w:beforeAutospacing="1" w:after="100" w:afterAutospacing="1"/>
            </w:pPr>
            <w:r w:rsidRPr="00963368">
              <w:rPr>
                <w:rFonts w:hint="eastAsia"/>
              </w:rPr>
              <w:t>认识</w:t>
            </w:r>
            <w:r w:rsidR="0045490D">
              <w:rPr>
                <w:rFonts w:hint="eastAsia"/>
              </w:rPr>
              <w:t>算法的定义和</w:t>
            </w:r>
            <w:r w:rsidR="0045490D">
              <w:rPr>
                <w:rFonts w:hint="eastAsia"/>
              </w:rPr>
              <w:t>5</w:t>
            </w:r>
            <w:r w:rsidR="0045490D">
              <w:rPr>
                <w:rFonts w:hint="eastAsia"/>
              </w:rPr>
              <w:t>个基本特性。</w:t>
            </w:r>
          </w:p>
        </w:tc>
        <w:tc>
          <w:tcPr>
            <w:tcW w:w="1559" w:type="dxa"/>
            <w:vAlign w:val="center"/>
          </w:tcPr>
          <w:p w:rsidR="00963368" w:rsidRPr="001A42A6" w:rsidRDefault="00C77F9C" w:rsidP="00A75836">
            <w:pPr>
              <w:spacing w:before="100" w:beforeAutospacing="1" w:after="100" w:afterAutospacing="1"/>
              <w:jc w:val="center"/>
            </w:pPr>
            <w:r>
              <w:rPr>
                <w:rFonts w:hint="eastAsia"/>
              </w:rPr>
              <w:t>重要知识点</w:t>
            </w:r>
          </w:p>
        </w:tc>
        <w:tc>
          <w:tcPr>
            <w:tcW w:w="663" w:type="dxa"/>
          </w:tcPr>
          <w:p w:rsidR="00963368" w:rsidRPr="001A42A6" w:rsidRDefault="00963368" w:rsidP="00963368">
            <w:pPr>
              <w:spacing w:before="100" w:beforeAutospacing="1" w:after="100" w:afterAutospacing="1"/>
            </w:pP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1A42A6" w:rsidRDefault="00781D68" w:rsidP="00C77F9C">
            <w:pPr>
              <w:spacing w:before="100" w:beforeAutospacing="1" w:after="100" w:afterAutospacing="1"/>
            </w:pPr>
            <w:r>
              <w:rPr>
                <w:rFonts w:hint="eastAsia"/>
              </w:rPr>
              <w:t>算法</w:t>
            </w:r>
            <w:r w:rsidR="00F957AC">
              <w:rPr>
                <w:rFonts w:hint="eastAsia"/>
              </w:rPr>
              <w:t>描述</w:t>
            </w:r>
          </w:p>
        </w:tc>
        <w:tc>
          <w:tcPr>
            <w:tcW w:w="3685" w:type="dxa"/>
            <w:vAlign w:val="center"/>
          </w:tcPr>
          <w:p w:rsidR="00963368" w:rsidRPr="00963368" w:rsidRDefault="00963368" w:rsidP="00C77F9C">
            <w:pPr>
              <w:spacing w:before="100" w:beforeAutospacing="1" w:after="100" w:afterAutospacing="1"/>
            </w:pPr>
            <w:r w:rsidRPr="00963368">
              <w:rPr>
                <w:rFonts w:hint="eastAsia"/>
              </w:rPr>
              <w:t>认识</w:t>
            </w:r>
            <w:r w:rsidR="00C77F9C">
              <w:rPr>
                <w:rFonts w:hint="eastAsia"/>
              </w:rPr>
              <w:t>用高级语言</w:t>
            </w:r>
            <w:r w:rsidR="00A52112">
              <w:rPr>
                <w:rFonts w:hint="eastAsia"/>
              </w:rPr>
              <w:t>如</w:t>
            </w:r>
            <w:r w:rsidR="00A52112">
              <w:rPr>
                <w:rFonts w:hint="eastAsia"/>
              </w:rPr>
              <w:t>C/C++</w:t>
            </w:r>
            <w:r w:rsidR="00C77F9C">
              <w:rPr>
                <w:rFonts w:hint="eastAsia"/>
              </w:rPr>
              <w:t>描述算法的</w:t>
            </w:r>
            <w:r w:rsidRPr="00963368">
              <w:rPr>
                <w:rFonts w:hint="eastAsia"/>
              </w:rPr>
              <w:lastRenderedPageBreak/>
              <w:t>基本</w:t>
            </w:r>
            <w:r w:rsidR="00C77F9C">
              <w:rPr>
                <w:rFonts w:hint="eastAsia"/>
              </w:rPr>
              <w:t>方法</w:t>
            </w:r>
            <w:r w:rsidRPr="00963368">
              <w:rPr>
                <w:rFonts w:hint="eastAsia"/>
              </w:rPr>
              <w:t>。</w:t>
            </w:r>
          </w:p>
        </w:tc>
        <w:tc>
          <w:tcPr>
            <w:tcW w:w="1559" w:type="dxa"/>
            <w:vAlign w:val="center"/>
          </w:tcPr>
          <w:p w:rsidR="00963368" w:rsidRPr="001A42A6" w:rsidRDefault="00C77F9C" w:rsidP="00A75836">
            <w:pPr>
              <w:spacing w:before="100" w:beforeAutospacing="1" w:after="100" w:afterAutospacing="1"/>
              <w:jc w:val="center"/>
            </w:pPr>
            <w:r>
              <w:rPr>
                <w:rFonts w:hint="eastAsia"/>
              </w:rPr>
              <w:lastRenderedPageBreak/>
              <w:t>一般知识点</w:t>
            </w:r>
          </w:p>
        </w:tc>
        <w:tc>
          <w:tcPr>
            <w:tcW w:w="663" w:type="dxa"/>
          </w:tcPr>
          <w:p w:rsidR="00963368" w:rsidRPr="001A42A6" w:rsidRDefault="00A52112" w:rsidP="00963368">
            <w:pPr>
              <w:spacing w:before="100" w:beforeAutospacing="1" w:after="100" w:afterAutospacing="1"/>
            </w:pPr>
            <w:r>
              <w:rPr>
                <w:rFonts w:hint="eastAsia"/>
              </w:rPr>
              <w:t>自我</w:t>
            </w:r>
            <w:r>
              <w:rPr>
                <w:rFonts w:hint="eastAsia"/>
              </w:rPr>
              <w:lastRenderedPageBreak/>
              <w:t>学习</w:t>
            </w: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8B7C10" w:rsidRDefault="00F957AC" w:rsidP="00C77F9C">
            <w:pPr>
              <w:spacing w:before="100" w:beforeAutospacing="1" w:after="100" w:afterAutospacing="1"/>
            </w:pPr>
            <w:r>
              <w:rPr>
                <w:rFonts w:hint="eastAsia"/>
              </w:rPr>
              <w:t>算法分析</w:t>
            </w:r>
          </w:p>
        </w:tc>
        <w:tc>
          <w:tcPr>
            <w:tcW w:w="3685" w:type="dxa"/>
            <w:vAlign w:val="center"/>
          </w:tcPr>
          <w:p w:rsidR="00963368" w:rsidRPr="00963368" w:rsidRDefault="00D76ED2" w:rsidP="00D76ED2">
            <w:pPr>
              <w:spacing w:before="100" w:beforeAutospacing="1" w:after="100" w:afterAutospacing="1"/>
            </w:pPr>
            <w:r>
              <w:rPr>
                <w:rFonts w:hint="eastAsia"/>
              </w:rPr>
              <w:t>掌握算法的时间复杂度和空间复杂度分析方法</w:t>
            </w:r>
            <w:r w:rsidR="00963368" w:rsidRPr="00963368">
              <w:rPr>
                <w:rFonts w:hint="eastAsia"/>
              </w:rPr>
              <w:t>。</w:t>
            </w:r>
          </w:p>
        </w:tc>
        <w:tc>
          <w:tcPr>
            <w:tcW w:w="1559" w:type="dxa"/>
            <w:vAlign w:val="center"/>
          </w:tcPr>
          <w:p w:rsidR="00963368" w:rsidRPr="001A42A6" w:rsidRDefault="00963368" w:rsidP="00A75836">
            <w:pPr>
              <w:spacing w:before="100" w:beforeAutospacing="1" w:after="100" w:afterAutospacing="1"/>
              <w:jc w:val="center"/>
            </w:pPr>
            <w:r>
              <w:rPr>
                <w:rFonts w:hint="eastAsia"/>
              </w:rPr>
              <w:t>重要知识点</w:t>
            </w:r>
          </w:p>
        </w:tc>
        <w:tc>
          <w:tcPr>
            <w:tcW w:w="663" w:type="dxa"/>
          </w:tcPr>
          <w:p w:rsidR="00963368" w:rsidRPr="001A42A6" w:rsidRDefault="00963368" w:rsidP="00963368">
            <w:pPr>
              <w:spacing w:before="100" w:beforeAutospacing="1" w:after="100" w:afterAutospacing="1"/>
            </w:pP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60092C" w:rsidRDefault="00F957AC" w:rsidP="005B3C2F">
            <w:pPr>
              <w:spacing w:before="100" w:beforeAutospacing="1" w:after="100" w:afterAutospacing="1"/>
            </w:pPr>
            <w:r>
              <w:rPr>
                <w:rFonts w:hint="eastAsia"/>
              </w:rPr>
              <w:t>数据结构</w:t>
            </w:r>
            <w:r w:rsidR="005B3C2F">
              <w:rPr>
                <w:rFonts w:hint="eastAsia"/>
              </w:rPr>
              <w:t>+</w:t>
            </w:r>
            <w:r w:rsidR="005B3C2F">
              <w:rPr>
                <w:rFonts w:hint="eastAsia"/>
              </w:rPr>
              <w:t>算法</w:t>
            </w:r>
            <w:r w:rsidR="005B3C2F">
              <w:rPr>
                <w:rFonts w:hint="eastAsia"/>
              </w:rPr>
              <w:t>=</w:t>
            </w:r>
            <w:r>
              <w:rPr>
                <w:rFonts w:hint="eastAsia"/>
              </w:rPr>
              <w:t>程序</w:t>
            </w:r>
          </w:p>
        </w:tc>
        <w:tc>
          <w:tcPr>
            <w:tcW w:w="3685" w:type="dxa"/>
            <w:vAlign w:val="center"/>
          </w:tcPr>
          <w:p w:rsidR="00963368" w:rsidRPr="00963368" w:rsidRDefault="001E63CE" w:rsidP="001E63CE">
            <w:pPr>
              <w:spacing w:before="100" w:beforeAutospacing="1" w:after="100" w:afterAutospacing="1"/>
            </w:pPr>
            <w:r w:rsidRPr="00963368">
              <w:rPr>
                <w:rFonts w:hint="eastAsia"/>
              </w:rPr>
              <w:t>认识</w:t>
            </w:r>
            <w:r>
              <w:rPr>
                <w:rFonts w:hint="eastAsia"/>
              </w:rPr>
              <w:t>从数据结构角度求解问题的基本步骤。</w:t>
            </w:r>
          </w:p>
        </w:tc>
        <w:tc>
          <w:tcPr>
            <w:tcW w:w="1559" w:type="dxa"/>
            <w:vAlign w:val="center"/>
          </w:tcPr>
          <w:p w:rsidR="00963368" w:rsidRPr="001A42A6" w:rsidRDefault="001E63CE" w:rsidP="00A75836">
            <w:pPr>
              <w:spacing w:before="100" w:beforeAutospacing="1" w:after="100" w:afterAutospacing="1"/>
              <w:jc w:val="center"/>
            </w:pPr>
            <w:r>
              <w:rPr>
                <w:rFonts w:hint="eastAsia"/>
              </w:rPr>
              <w:t>重要知识点</w:t>
            </w:r>
          </w:p>
        </w:tc>
        <w:tc>
          <w:tcPr>
            <w:tcW w:w="663" w:type="dxa"/>
          </w:tcPr>
          <w:p w:rsidR="00963368" w:rsidRPr="001A42A6" w:rsidRDefault="00963368" w:rsidP="00963368">
            <w:pPr>
              <w:spacing w:before="100" w:beforeAutospacing="1" w:after="100" w:afterAutospacing="1"/>
            </w:pPr>
          </w:p>
        </w:tc>
      </w:tr>
      <w:tr w:rsidR="00A917EA" w:rsidTr="00A75836">
        <w:tc>
          <w:tcPr>
            <w:tcW w:w="1242" w:type="dxa"/>
            <w:vMerge w:val="restart"/>
            <w:vAlign w:val="center"/>
          </w:tcPr>
          <w:p w:rsidR="00A917EA" w:rsidRDefault="00A917EA" w:rsidP="009235E3">
            <w:pPr>
              <w:spacing w:before="100" w:beforeAutospacing="1" w:after="100" w:afterAutospacing="1"/>
              <w:jc w:val="center"/>
            </w:pPr>
            <w:r>
              <w:rPr>
                <w:rFonts w:hint="eastAsia"/>
              </w:rPr>
              <w:t>线性表</w:t>
            </w:r>
          </w:p>
        </w:tc>
        <w:tc>
          <w:tcPr>
            <w:tcW w:w="1560" w:type="dxa"/>
            <w:vAlign w:val="center"/>
          </w:tcPr>
          <w:p w:rsidR="00A917EA" w:rsidRPr="0060092C" w:rsidRDefault="00A917EA" w:rsidP="00E64DCB">
            <w:pPr>
              <w:spacing w:before="100" w:beforeAutospacing="1" w:after="100" w:afterAutospacing="1"/>
            </w:pPr>
            <w:r w:rsidRPr="008F735D">
              <w:rPr>
                <w:rFonts w:hint="eastAsia"/>
              </w:rPr>
              <w:t>线性表及其逻辑结构</w:t>
            </w:r>
          </w:p>
        </w:tc>
        <w:tc>
          <w:tcPr>
            <w:tcW w:w="3685" w:type="dxa"/>
            <w:vAlign w:val="center"/>
          </w:tcPr>
          <w:p w:rsidR="00A917EA" w:rsidRPr="00CB64F9" w:rsidRDefault="00A917EA" w:rsidP="0071156D">
            <w:r w:rsidRPr="00963368">
              <w:rPr>
                <w:rFonts w:hint="eastAsia"/>
              </w:rPr>
              <w:t>认识</w:t>
            </w:r>
            <w:r w:rsidRPr="008F735D">
              <w:rPr>
                <w:rFonts w:hint="eastAsia"/>
              </w:rPr>
              <w:t>线性表的定义</w:t>
            </w:r>
            <w:r>
              <w:rPr>
                <w:rFonts w:hint="eastAsia"/>
              </w:rPr>
              <w:t>和</w:t>
            </w:r>
            <w:r w:rsidRPr="008F735D">
              <w:rPr>
                <w:rFonts w:hint="eastAsia"/>
              </w:rPr>
              <w:t>线性表的</w:t>
            </w:r>
            <w:r>
              <w:rPr>
                <w:rFonts w:hint="eastAsia"/>
              </w:rPr>
              <w:t>基本运算。</w:t>
            </w:r>
          </w:p>
        </w:tc>
        <w:tc>
          <w:tcPr>
            <w:tcW w:w="1559" w:type="dxa"/>
            <w:vAlign w:val="center"/>
          </w:tcPr>
          <w:p w:rsidR="00A917EA" w:rsidRPr="001A42A6" w:rsidRDefault="00A917EA" w:rsidP="00A75836">
            <w:pPr>
              <w:spacing w:before="100" w:beforeAutospacing="1" w:after="100" w:afterAutospacing="1"/>
              <w:jc w:val="center"/>
            </w:pPr>
            <w:r>
              <w:rPr>
                <w:rFonts w:hint="eastAsia"/>
              </w:rPr>
              <w:t>一般知识点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vAlign w:val="center"/>
          </w:tcPr>
          <w:p w:rsidR="00A917EA" w:rsidRPr="001A42A6" w:rsidRDefault="00A917EA" w:rsidP="00E92C07">
            <w:pPr>
              <w:spacing w:before="100" w:beforeAutospacing="1" w:after="100" w:afterAutospacing="1"/>
            </w:pPr>
          </w:p>
        </w:tc>
        <w:tc>
          <w:tcPr>
            <w:tcW w:w="1560" w:type="dxa"/>
            <w:vAlign w:val="center"/>
          </w:tcPr>
          <w:p w:rsidR="00A917EA" w:rsidRPr="00C56E11" w:rsidRDefault="00A917EA" w:rsidP="00C56E11">
            <w:r w:rsidRPr="008F735D">
              <w:rPr>
                <w:rFonts w:ascii="Calibri" w:hAnsi="Calibri" w:hint="eastAsia"/>
              </w:rPr>
              <w:t>线性表的顺序存储结构—顺序表</w:t>
            </w:r>
          </w:p>
        </w:tc>
        <w:tc>
          <w:tcPr>
            <w:tcW w:w="3685" w:type="dxa"/>
            <w:vAlign w:val="center"/>
          </w:tcPr>
          <w:p w:rsidR="00A917EA" w:rsidRPr="00C56E11" w:rsidRDefault="00A917EA" w:rsidP="00C56E11">
            <w:r w:rsidRPr="0014308E">
              <w:rPr>
                <w:rFonts w:hint="eastAsia"/>
              </w:rPr>
              <w:t>掌握</w:t>
            </w:r>
            <w:r w:rsidRPr="008F735D">
              <w:rPr>
                <w:rFonts w:ascii="Calibri" w:hAnsi="Calibri" w:hint="eastAsia"/>
              </w:rPr>
              <w:t>顺序表</w:t>
            </w:r>
            <w:r w:rsidRPr="008F735D">
              <w:rPr>
                <w:rFonts w:hint="eastAsia"/>
              </w:rPr>
              <w:t>的存储结构特点</w:t>
            </w:r>
            <w:r>
              <w:rPr>
                <w:rFonts w:hint="eastAsia"/>
              </w:rPr>
              <w:t>和</w:t>
            </w:r>
            <w:r w:rsidRPr="008F735D">
              <w:rPr>
                <w:rFonts w:ascii="Calibri" w:hAnsi="Calibri" w:hint="eastAsia"/>
              </w:rPr>
              <w:t>顺序表基本运算的实现</w:t>
            </w:r>
            <w:r>
              <w:rPr>
                <w:rFonts w:ascii="Calibri" w:hAnsi="Calibri" w:hint="eastAsia"/>
              </w:rPr>
              <w:t>。</w:t>
            </w:r>
          </w:p>
        </w:tc>
        <w:tc>
          <w:tcPr>
            <w:tcW w:w="1559" w:type="dxa"/>
            <w:vAlign w:val="center"/>
          </w:tcPr>
          <w:p w:rsidR="00A917EA" w:rsidRPr="001A42A6" w:rsidRDefault="00A917EA"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60092C" w:rsidRDefault="00A917EA" w:rsidP="0014308E">
            <w:pPr>
              <w:spacing w:before="100" w:beforeAutospacing="1" w:after="100" w:afterAutospacing="1"/>
            </w:pPr>
            <w:r w:rsidRPr="008F735D">
              <w:rPr>
                <w:rFonts w:ascii="Calibri" w:hAnsi="Calibri" w:hint="eastAsia"/>
              </w:rPr>
              <w:t>线性表的链式存储结构—</w:t>
            </w:r>
            <w:r w:rsidRPr="008F735D">
              <w:rPr>
                <w:rFonts w:hint="eastAsia"/>
              </w:rPr>
              <w:t>单</w:t>
            </w:r>
            <w:r w:rsidRPr="008F735D">
              <w:rPr>
                <w:rFonts w:ascii="Calibri" w:hAnsi="Calibri" w:hint="eastAsia"/>
              </w:rPr>
              <w:t>链表</w:t>
            </w:r>
          </w:p>
        </w:tc>
        <w:tc>
          <w:tcPr>
            <w:tcW w:w="3685" w:type="dxa"/>
            <w:vAlign w:val="center"/>
          </w:tcPr>
          <w:p w:rsidR="00A917EA" w:rsidRPr="0014308E" w:rsidRDefault="00A917EA" w:rsidP="00EF6E88">
            <w:r w:rsidRPr="0014308E">
              <w:rPr>
                <w:rFonts w:hint="eastAsia"/>
              </w:rPr>
              <w:t>掌握</w:t>
            </w:r>
            <w:r w:rsidRPr="008F735D">
              <w:rPr>
                <w:rFonts w:hint="eastAsia"/>
              </w:rPr>
              <w:t>单</w:t>
            </w:r>
            <w:r w:rsidRPr="008F735D">
              <w:rPr>
                <w:rFonts w:ascii="Calibri" w:hAnsi="Calibri" w:hint="eastAsia"/>
              </w:rPr>
              <w:t>链表</w:t>
            </w:r>
            <w:r w:rsidRPr="008F735D">
              <w:rPr>
                <w:rFonts w:hint="eastAsia"/>
              </w:rPr>
              <w:t>的存储结构特点</w:t>
            </w:r>
            <w:r>
              <w:rPr>
                <w:rFonts w:hint="eastAsia"/>
              </w:rPr>
              <w:t>、</w:t>
            </w:r>
            <w:r w:rsidRPr="008F735D">
              <w:rPr>
                <w:rFonts w:hint="eastAsia"/>
              </w:rPr>
              <w:t>单</w:t>
            </w:r>
            <w:r w:rsidRPr="008F735D">
              <w:rPr>
                <w:rFonts w:ascii="Calibri" w:hAnsi="Calibri" w:hint="eastAsia"/>
              </w:rPr>
              <w:t>链表</w:t>
            </w:r>
            <w:r w:rsidRPr="008F735D">
              <w:rPr>
                <w:rFonts w:hint="eastAsia"/>
              </w:rPr>
              <w:t>的</w:t>
            </w:r>
            <w:r w:rsidRPr="008F735D">
              <w:rPr>
                <w:rFonts w:ascii="Calibri" w:hAnsi="Calibri" w:hint="eastAsia"/>
              </w:rPr>
              <w:t>插入和删除节点操作</w:t>
            </w:r>
            <w:r>
              <w:rPr>
                <w:rFonts w:ascii="Calibri" w:hAnsi="Calibri" w:hint="eastAsia"/>
              </w:rPr>
              <w:t>、</w:t>
            </w:r>
            <w:r w:rsidRPr="008F735D">
              <w:rPr>
                <w:rFonts w:hint="eastAsia"/>
              </w:rPr>
              <w:t>单</w:t>
            </w:r>
            <w:r w:rsidRPr="008F735D">
              <w:rPr>
                <w:rFonts w:ascii="Calibri" w:hAnsi="Calibri" w:hint="eastAsia"/>
              </w:rPr>
              <w:t>链表</w:t>
            </w:r>
            <w:r w:rsidRPr="008F735D">
              <w:rPr>
                <w:rFonts w:hint="eastAsia"/>
              </w:rPr>
              <w:t>的建表方法</w:t>
            </w:r>
            <w:r>
              <w:rPr>
                <w:rFonts w:hint="eastAsia"/>
              </w:rPr>
              <w:t>、以及</w:t>
            </w:r>
            <w:r w:rsidRPr="008F735D">
              <w:rPr>
                <w:rFonts w:ascii="Calibri" w:hAnsi="Calibri" w:hint="eastAsia"/>
              </w:rPr>
              <w:t>单链表基本运算的实现</w:t>
            </w:r>
            <w:r>
              <w:rPr>
                <w:rFonts w:ascii="Calibri" w:hAnsi="Calibri" w:hint="eastAsia"/>
              </w:rPr>
              <w:t>。</w:t>
            </w:r>
          </w:p>
        </w:tc>
        <w:tc>
          <w:tcPr>
            <w:tcW w:w="1559" w:type="dxa"/>
            <w:vAlign w:val="center"/>
          </w:tcPr>
          <w:p w:rsidR="00A917EA" w:rsidRPr="001A42A6" w:rsidRDefault="00A917EA"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60092C" w:rsidRDefault="00A917EA" w:rsidP="00EF6E88">
            <w:pPr>
              <w:spacing w:before="100" w:beforeAutospacing="1" w:after="100" w:afterAutospacing="1"/>
            </w:pPr>
            <w:r w:rsidRPr="008F735D">
              <w:rPr>
                <w:rFonts w:ascii="Calibri" w:hAnsi="Calibri" w:hint="eastAsia"/>
              </w:rPr>
              <w:t>线性表的链式存储结构—</w:t>
            </w:r>
            <w:r>
              <w:rPr>
                <w:rFonts w:ascii="Calibri" w:hAnsi="Calibri" w:hint="eastAsia"/>
              </w:rPr>
              <w:t>双</w:t>
            </w:r>
            <w:r w:rsidRPr="008F735D">
              <w:rPr>
                <w:rFonts w:ascii="Calibri" w:hAnsi="Calibri" w:hint="eastAsia"/>
              </w:rPr>
              <w:t>链表</w:t>
            </w:r>
          </w:p>
        </w:tc>
        <w:tc>
          <w:tcPr>
            <w:tcW w:w="3685" w:type="dxa"/>
            <w:vAlign w:val="center"/>
          </w:tcPr>
          <w:p w:rsidR="00A917EA" w:rsidRPr="0014308E" w:rsidRDefault="00A917EA" w:rsidP="00E64DCB">
            <w:r w:rsidRPr="0014308E">
              <w:rPr>
                <w:rFonts w:hint="eastAsia"/>
              </w:rPr>
              <w:t>掌握</w:t>
            </w:r>
            <w:r>
              <w:rPr>
                <w:rFonts w:ascii="Calibri" w:hAnsi="Calibri" w:hint="eastAsia"/>
              </w:rPr>
              <w:t>双</w:t>
            </w:r>
            <w:r w:rsidRPr="008F735D">
              <w:rPr>
                <w:rFonts w:ascii="Calibri" w:hAnsi="Calibri" w:hint="eastAsia"/>
              </w:rPr>
              <w:t>链表</w:t>
            </w:r>
            <w:r w:rsidRPr="008F735D">
              <w:rPr>
                <w:rFonts w:hint="eastAsia"/>
              </w:rPr>
              <w:t>的存储结构特点</w:t>
            </w:r>
            <w:r>
              <w:rPr>
                <w:rFonts w:hint="eastAsia"/>
              </w:rPr>
              <w:t>、</w:t>
            </w:r>
            <w:r>
              <w:rPr>
                <w:rFonts w:ascii="Calibri" w:hAnsi="Calibri" w:hint="eastAsia"/>
              </w:rPr>
              <w:t>双</w:t>
            </w:r>
            <w:r w:rsidRPr="008F735D">
              <w:rPr>
                <w:rFonts w:ascii="Calibri" w:hAnsi="Calibri" w:hint="eastAsia"/>
              </w:rPr>
              <w:t>链表</w:t>
            </w:r>
            <w:r w:rsidRPr="008F735D">
              <w:rPr>
                <w:rFonts w:hint="eastAsia"/>
              </w:rPr>
              <w:t>的</w:t>
            </w:r>
            <w:r w:rsidRPr="008F735D">
              <w:rPr>
                <w:rFonts w:ascii="Calibri" w:hAnsi="Calibri" w:hint="eastAsia"/>
              </w:rPr>
              <w:t>插入和删除节点操作</w:t>
            </w:r>
            <w:r>
              <w:rPr>
                <w:rFonts w:ascii="Calibri" w:hAnsi="Calibri" w:hint="eastAsia"/>
              </w:rPr>
              <w:t>、双</w:t>
            </w:r>
            <w:r w:rsidRPr="008F735D">
              <w:rPr>
                <w:rFonts w:ascii="Calibri" w:hAnsi="Calibri" w:hint="eastAsia"/>
              </w:rPr>
              <w:t>链表</w:t>
            </w:r>
            <w:r w:rsidRPr="008F735D">
              <w:rPr>
                <w:rFonts w:hint="eastAsia"/>
              </w:rPr>
              <w:t>的建表方法</w:t>
            </w:r>
            <w:r>
              <w:rPr>
                <w:rFonts w:hint="eastAsia"/>
              </w:rPr>
              <w:t>、以及</w:t>
            </w:r>
            <w:r>
              <w:rPr>
                <w:rFonts w:ascii="Calibri" w:hAnsi="Calibri" w:hint="eastAsia"/>
              </w:rPr>
              <w:t>双</w:t>
            </w:r>
            <w:r w:rsidRPr="008F735D">
              <w:rPr>
                <w:rFonts w:ascii="Calibri" w:hAnsi="Calibri" w:hint="eastAsia"/>
              </w:rPr>
              <w:t>链表基本运算的实现</w:t>
            </w:r>
            <w:r>
              <w:rPr>
                <w:rFonts w:ascii="Calibri" w:hAnsi="Calibri" w:hint="eastAsia"/>
              </w:rPr>
              <w:t>。</w:t>
            </w:r>
          </w:p>
        </w:tc>
        <w:tc>
          <w:tcPr>
            <w:tcW w:w="1559" w:type="dxa"/>
            <w:vAlign w:val="center"/>
          </w:tcPr>
          <w:p w:rsidR="00A917EA" w:rsidRPr="001A42A6" w:rsidRDefault="00A917EA"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EB1785" w:rsidTr="00A75836">
        <w:tc>
          <w:tcPr>
            <w:tcW w:w="1242" w:type="dxa"/>
            <w:vMerge/>
          </w:tcPr>
          <w:p w:rsidR="00EB1785" w:rsidRPr="001A42A6" w:rsidRDefault="00EB1785" w:rsidP="0014308E">
            <w:pPr>
              <w:spacing w:before="100" w:beforeAutospacing="1" w:after="100" w:afterAutospacing="1"/>
            </w:pPr>
          </w:p>
        </w:tc>
        <w:tc>
          <w:tcPr>
            <w:tcW w:w="1560" w:type="dxa"/>
            <w:vAlign w:val="center"/>
          </w:tcPr>
          <w:p w:rsidR="00EB1785" w:rsidRPr="0060092C" w:rsidRDefault="00EB1785" w:rsidP="00EB1785">
            <w:pPr>
              <w:spacing w:before="100" w:beforeAutospacing="1" w:after="100" w:afterAutospacing="1"/>
            </w:pPr>
            <w:r w:rsidRPr="008F735D">
              <w:rPr>
                <w:rFonts w:ascii="Calibri" w:hAnsi="Calibri" w:hint="eastAsia"/>
              </w:rPr>
              <w:t>线性表的链式存储结构—</w:t>
            </w:r>
            <w:r>
              <w:rPr>
                <w:rFonts w:ascii="Calibri" w:hAnsi="Calibri" w:hint="eastAsia"/>
              </w:rPr>
              <w:t>循环</w:t>
            </w:r>
            <w:r w:rsidRPr="008F735D">
              <w:rPr>
                <w:rFonts w:ascii="Calibri" w:hAnsi="Calibri" w:hint="eastAsia"/>
              </w:rPr>
              <w:t>链表</w:t>
            </w:r>
          </w:p>
        </w:tc>
        <w:tc>
          <w:tcPr>
            <w:tcW w:w="3685" w:type="dxa"/>
            <w:vAlign w:val="center"/>
          </w:tcPr>
          <w:p w:rsidR="00EB1785" w:rsidRPr="0014308E" w:rsidRDefault="00EB1785" w:rsidP="00E64DCB">
            <w:r w:rsidRPr="0014308E">
              <w:rPr>
                <w:rFonts w:hint="eastAsia"/>
              </w:rPr>
              <w:t>掌握</w:t>
            </w:r>
            <w:r>
              <w:rPr>
                <w:rFonts w:ascii="Calibri" w:hAnsi="Calibri" w:hint="eastAsia"/>
              </w:rPr>
              <w:t>循环</w:t>
            </w:r>
            <w:r w:rsidRPr="008F735D">
              <w:rPr>
                <w:rFonts w:ascii="Calibri" w:hAnsi="Calibri" w:hint="eastAsia"/>
              </w:rPr>
              <w:t>链表</w:t>
            </w:r>
            <w:r w:rsidRPr="008F735D">
              <w:rPr>
                <w:rFonts w:hint="eastAsia"/>
              </w:rPr>
              <w:t>的存储结构特点</w:t>
            </w:r>
            <w:r>
              <w:rPr>
                <w:rFonts w:hint="eastAsia"/>
              </w:rPr>
              <w:t>、</w:t>
            </w:r>
            <w:r>
              <w:rPr>
                <w:rFonts w:ascii="Calibri" w:hAnsi="Calibri" w:hint="eastAsia"/>
              </w:rPr>
              <w:t>循环</w:t>
            </w:r>
            <w:r w:rsidRPr="008F735D">
              <w:rPr>
                <w:rFonts w:ascii="Calibri" w:hAnsi="Calibri" w:hint="eastAsia"/>
              </w:rPr>
              <w:t>链表</w:t>
            </w:r>
            <w:r w:rsidRPr="008F735D">
              <w:rPr>
                <w:rFonts w:hint="eastAsia"/>
              </w:rPr>
              <w:t>的</w:t>
            </w:r>
            <w:r w:rsidRPr="008F735D">
              <w:rPr>
                <w:rFonts w:ascii="Calibri" w:hAnsi="Calibri" w:hint="eastAsia"/>
              </w:rPr>
              <w:t>插入和删除节点操作</w:t>
            </w:r>
            <w:r>
              <w:rPr>
                <w:rFonts w:ascii="Calibri" w:hAnsi="Calibri" w:hint="eastAsia"/>
              </w:rPr>
              <w:t>、循环</w:t>
            </w:r>
            <w:r w:rsidRPr="008F735D">
              <w:rPr>
                <w:rFonts w:ascii="Calibri" w:hAnsi="Calibri" w:hint="eastAsia"/>
              </w:rPr>
              <w:t>链表</w:t>
            </w:r>
            <w:r w:rsidRPr="008F735D">
              <w:rPr>
                <w:rFonts w:hint="eastAsia"/>
              </w:rPr>
              <w:t>的建表方法</w:t>
            </w:r>
            <w:r>
              <w:rPr>
                <w:rFonts w:hint="eastAsia"/>
              </w:rPr>
              <w:t>、以及</w:t>
            </w:r>
            <w:r>
              <w:rPr>
                <w:rFonts w:ascii="Calibri" w:hAnsi="Calibri" w:hint="eastAsia"/>
              </w:rPr>
              <w:t>循环</w:t>
            </w:r>
            <w:r w:rsidRPr="008F735D">
              <w:rPr>
                <w:rFonts w:ascii="Calibri" w:hAnsi="Calibri" w:hint="eastAsia"/>
              </w:rPr>
              <w:t>链表基本运算的实现</w:t>
            </w:r>
            <w:r>
              <w:rPr>
                <w:rFonts w:ascii="Calibri" w:hAnsi="Calibri" w:hint="eastAsia"/>
              </w:rPr>
              <w:t>。</w:t>
            </w:r>
          </w:p>
        </w:tc>
        <w:tc>
          <w:tcPr>
            <w:tcW w:w="1559" w:type="dxa"/>
            <w:vAlign w:val="center"/>
          </w:tcPr>
          <w:p w:rsidR="00EB1785" w:rsidRPr="001A42A6" w:rsidRDefault="00EB1785" w:rsidP="00A75836">
            <w:pPr>
              <w:spacing w:before="100" w:beforeAutospacing="1" w:after="100" w:afterAutospacing="1"/>
              <w:jc w:val="center"/>
            </w:pPr>
            <w:r>
              <w:rPr>
                <w:rFonts w:hint="eastAsia"/>
              </w:rPr>
              <w:t>重要知识点</w:t>
            </w:r>
          </w:p>
        </w:tc>
        <w:tc>
          <w:tcPr>
            <w:tcW w:w="663" w:type="dxa"/>
          </w:tcPr>
          <w:p w:rsidR="00EB1785" w:rsidRPr="001A42A6" w:rsidRDefault="00EB1785"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8F735D" w:rsidRDefault="00961261" w:rsidP="00A67EEF">
            <w:pPr>
              <w:rPr>
                <w:rFonts w:ascii="Calibri" w:hAnsi="Calibri"/>
              </w:rPr>
            </w:pPr>
            <w:r>
              <w:rPr>
                <w:rFonts w:hint="eastAsia"/>
              </w:rPr>
              <w:t>线性表的应用</w:t>
            </w:r>
          </w:p>
        </w:tc>
        <w:tc>
          <w:tcPr>
            <w:tcW w:w="3685" w:type="dxa"/>
            <w:vAlign w:val="center"/>
          </w:tcPr>
          <w:p w:rsidR="00A917EA" w:rsidRPr="0014308E" w:rsidRDefault="00A67EEF" w:rsidP="00A67EEF">
            <w:r w:rsidRPr="0014308E">
              <w:rPr>
                <w:rFonts w:hint="eastAsia"/>
              </w:rPr>
              <w:t>掌握</w:t>
            </w:r>
            <w:r>
              <w:rPr>
                <w:rFonts w:hint="eastAsia"/>
              </w:rPr>
              <w:t>从求解问题描述、数据组织到运算算法设计</w:t>
            </w:r>
            <w:r w:rsidR="00E27761">
              <w:rPr>
                <w:rFonts w:hint="eastAsia"/>
              </w:rPr>
              <w:t>完整过程。</w:t>
            </w:r>
          </w:p>
        </w:tc>
        <w:tc>
          <w:tcPr>
            <w:tcW w:w="1559" w:type="dxa"/>
            <w:vAlign w:val="center"/>
          </w:tcPr>
          <w:p w:rsidR="00A917EA" w:rsidRDefault="00E27761" w:rsidP="00A75836">
            <w:pPr>
              <w:spacing w:before="100" w:beforeAutospacing="1" w:after="100" w:afterAutospacing="1"/>
              <w:jc w:val="center"/>
            </w:pPr>
            <w:r>
              <w:rPr>
                <w:rFonts w:hint="eastAsia"/>
              </w:rPr>
              <w:t>难度知识点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8F735D" w:rsidRDefault="00A364EB" w:rsidP="00EF6E88">
            <w:pPr>
              <w:spacing w:before="100" w:beforeAutospacing="1" w:after="100" w:afterAutospacing="1"/>
              <w:rPr>
                <w:rFonts w:ascii="Calibri" w:hAnsi="Calibri"/>
              </w:rPr>
            </w:pPr>
            <w:r>
              <w:rPr>
                <w:rFonts w:hint="eastAsia"/>
              </w:rPr>
              <w:t>有序表</w:t>
            </w:r>
          </w:p>
        </w:tc>
        <w:tc>
          <w:tcPr>
            <w:tcW w:w="3685" w:type="dxa"/>
            <w:vAlign w:val="center"/>
          </w:tcPr>
          <w:p w:rsidR="00A917EA" w:rsidRPr="0014308E" w:rsidRDefault="00E64DCB" w:rsidP="00954BD3">
            <w:r w:rsidRPr="0014308E">
              <w:rPr>
                <w:rFonts w:hint="eastAsia"/>
              </w:rPr>
              <w:t>掌握</w:t>
            </w:r>
            <w:r w:rsidR="00A364EB">
              <w:rPr>
                <w:rFonts w:hint="eastAsia"/>
              </w:rPr>
              <w:t>有序表</w:t>
            </w:r>
            <w:r w:rsidR="00954BD3">
              <w:rPr>
                <w:rFonts w:hint="eastAsia"/>
              </w:rPr>
              <w:t>和线性表的联系和差别，有序表</w:t>
            </w:r>
            <w:r w:rsidR="00A364EB">
              <w:rPr>
                <w:rFonts w:hint="eastAsia"/>
              </w:rPr>
              <w:t>的存储结构及其基本运算算法</w:t>
            </w:r>
            <w:r w:rsidR="00954BD3">
              <w:rPr>
                <w:rFonts w:hint="eastAsia"/>
              </w:rPr>
              <w:t>设计、</w:t>
            </w:r>
            <w:r w:rsidR="00A364EB">
              <w:rPr>
                <w:rFonts w:hint="eastAsia"/>
              </w:rPr>
              <w:t>有序表的归并算法</w:t>
            </w:r>
            <w:r w:rsidR="00954BD3">
              <w:rPr>
                <w:rFonts w:hint="eastAsia"/>
              </w:rPr>
              <w:t>。</w:t>
            </w:r>
          </w:p>
        </w:tc>
        <w:tc>
          <w:tcPr>
            <w:tcW w:w="1559" w:type="dxa"/>
            <w:vAlign w:val="center"/>
          </w:tcPr>
          <w:p w:rsidR="00A917EA" w:rsidRDefault="00954BD3"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B05897" w:rsidTr="00A75836">
        <w:tc>
          <w:tcPr>
            <w:tcW w:w="1242" w:type="dxa"/>
            <w:vMerge w:val="restart"/>
            <w:vAlign w:val="center"/>
          </w:tcPr>
          <w:p w:rsidR="00B05897" w:rsidRPr="001A42A6" w:rsidRDefault="00F64624" w:rsidP="009235E3">
            <w:pPr>
              <w:jc w:val="center"/>
            </w:pPr>
            <w:r>
              <w:rPr>
                <w:rFonts w:hint="eastAsia"/>
              </w:rPr>
              <w:t>栈</w:t>
            </w:r>
          </w:p>
        </w:tc>
        <w:tc>
          <w:tcPr>
            <w:tcW w:w="1560" w:type="dxa"/>
            <w:vAlign w:val="center"/>
          </w:tcPr>
          <w:p w:rsidR="00B05897" w:rsidRPr="0060092C" w:rsidRDefault="00CB6F42" w:rsidP="00A15CF1">
            <w:pPr>
              <w:spacing w:before="100" w:beforeAutospacing="1" w:after="100" w:afterAutospacing="1"/>
            </w:pPr>
            <w:r>
              <w:rPr>
                <w:rFonts w:hint="eastAsia"/>
              </w:rPr>
              <w:t>栈的</w:t>
            </w:r>
            <w:r w:rsidR="00A15CF1">
              <w:rPr>
                <w:rFonts w:hint="eastAsia"/>
              </w:rPr>
              <w:t>基本概念</w:t>
            </w:r>
          </w:p>
        </w:tc>
        <w:tc>
          <w:tcPr>
            <w:tcW w:w="3685" w:type="dxa"/>
            <w:vAlign w:val="center"/>
          </w:tcPr>
          <w:p w:rsidR="00B05897" w:rsidRPr="0014308E" w:rsidRDefault="00B05897" w:rsidP="00A15CF1">
            <w:pPr>
              <w:spacing w:before="100" w:beforeAutospacing="1" w:after="100" w:afterAutospacing="1"/>
            </w:pPr>
            <w:r w:rsidRPr="0014308E">
              <w:rPr>
                <w:rFonts w:hint="eastAsia"/>
              </w:rPr>
              <w:t>了解</w:t>
            </w:r>
            <w:r w:rsidR="00A15CF1">
              <w:rPr>
                <w:rFonts w:hint="eastAsia"/>
              </w:rPr>
              <w:t>栈的定义、栈的</w:t>
            </w:r>
            <w:r w:rsidR="00A15CF1">
              <w:rPr>
                <w:rFonts w:hint="eastAsia"/>
                <w:szCs w:val="21"/>
              </w:rPr>
              <w:t>逻辑结构特性和</w:t>
            </w:r>
            <w:r w:rsidR="00A15CF1">
              <w:rPr>
                <w:rFonts w:hint="eastAsia"/>
              </w:rPr>
              <w:t>栈的基本运算</w:t>
            </w:r>
            <w:r w:rsidRPr="0014308E">
              <w:rPr>
                <w:rFonts w:hint="eastAsia"/>
              </w:rPr>
              <w:t>。</w:t>
            </w:r>
          </w:p>
        </w:tc>
        <w:tc>
          <w:tcPr>
            <w:tcW w:w="1559" w:type="dxa"/>
            <w:vAlign w:val="center"/>
          </w:tcPr>
          <w:p w:rsidR="00B05897" w:rsidRPr="001A42A6" w:rsidRDefault="00A44206" w:rsidP="00A75836">
            <w:pPr>
              <w:spacing w:before="100" w:beforeAutospacing="1" w:after="100" w:afterAutospacing="1"/>
              <w:jc w:val="center"/>
            </w:pPr>
            <w:r>
              <w:rPr>
                <w:rFonts w:hint="eastAsia"/>
              </w:rPr>
              <w:t>一般知识点</w:t>
            </w:r>
          </w:p>
        </w:tc>
        <w:tc>
          <w:tcPr>
            <w:tcW w:w="663" w:type="dxa"/>
          </w:tcPr>
          <w:p w:rsidR="00B05897" w:rsidRPr="001A42A6" w:rsidRDefault="00B05897" w:rsidP="0014308E">
            <w:pPr>
              <w:spacing w:before="100" w:beforeAutospacing="1" w:after="100" w:afterAutospacing="1"/>
            </w:pPr>
          </w:p>
        </w:tc>
      </w:tr>
      <w:tr w:rsidR="00B05897" w:rsidTr="00A75836">
        <w:tc>
          <w:tcPr>
            <w:tcW w:w="1242" w:type="dxa"/>
            <w:vMerge/>
          </w:tcPr>
          <w:p w:rsidR="00B05897" w:rsidRPr="001A42A6" w:rsidRDefault="00B05897" w:rsidP="0014308E">
            <w:pPr>
              <w:spacing w:before="100" w:beforeAutospacing="1" w:after="100" w:afterAutospacing="1"/>
            </w:pPr>
          </w:p>
        </w:tc>
        <w:tc>
          <w:tcPr>
            <w:tcW w:w="1560" w:type="dxa"/>
            <w:vAlign w:val="center"/>
          </w:tcPr>
          <w:p w:rsidR="00B05897" w:rsidRPr="0060092C" w:rsidRDefault="00EC0459" w:rsidP="0014308E">
            <w:pPr>
              <w:spacing w:before="100" w:beforeAutospacing="1" w:after="100" w:afterAutospacing="1"/>
            </w:pPr>
            <w:r>
              <w:rPr>
                <w:rFonts w:hint="eastAsia"/>
              </w:rPr>
              <w:t>栈的顺序存储结构</w:t>
            </w:r>
            <w:r>
              <w:rPr>
                <w:rFonts w:hint="eastAsia"/>
              </w:rPr>
              <w:t>-</w:t>
            </w:r>
            <w:r>
              <w:rPr>
                <w:rFonts w:hint="eastAsia"/>
              </w:rPr>
              <w:t>顺序栈</w:t>
            </w:r>
          </w:p>
        </w:tc>
        <w:tc>
          <w:tcPr>
            <w:tcW w:w="3685" w:type="dxa"/>
            <w:vAlign w:val="center"/>
          </w:tcPr>
          <w:p w:rsidR="00B05897" w:rsidRPr="0014308E" w:rsidRDefault="003223B9" w:rsidP="0014308E">
            <w:pPr>
              <w:spacing w:before="100" w:beforeAutospacing="1" w:after="100" w:afterAutospacing="1"/>
            </w:pPr>
            <w:r w:rsidRPr="0014308E">
              <w:rPr>
                <w:rFonts w:hint="eastAsia"/>
              </w:rPr>
              <w:t>掌握</w:t>
            </w:r>
            <w:r w:rsidRPr="008F735D">
              <w:rPr>
                <w:rFonts w:ascii="Calibri" w:hAnsi="Calibri" w:hint="eastAsia"/>
              </w:rPr>
              <w:t>顺序</w:t>
            </w:r>
            <w:r>
              <w:rPr>
                <w:rFonts w:hint="eastAsia"/>
              </w:rPr>
              <w:t>栈</w:t>
            </w:r>
            <w:r w:rsidRPr="008F735D">
              <w:rPr>
                <w:rFonts w:hint="eastAsia"/>
              </w:rPr>
              <w:t>的存储结构特点</w:t>
            </w:r>
            <w:r>
              <w:rPr>
                <w:rFonts w:hint="eastAsia"/>
              </w:rPr>
              <w:t>和</w:t>
            </w:r>
            <w:r w:rsidRPr="008F735D">
              <w:rPr>
                <w:rFonts w:ascii="Calibri" w:hAnsi="Calibri" w:hint="eastAsia"/>
              </w:rPr>
              <w:t>顺序</w:t>
            </w:r>
            <w:r>
              <w:rPr>
                <w:rFonts w:hint="eastAsia"/>
              </w:rPr>
              <w:t>栈</w:t>
            </w:r>
            <w:r w:rsidRPr="008F735D">
              <w:rPr>
                <w:rFonts w:ascii="Calibri" w:hAnsi="Calibri" w:hint="eastAsia"/>
              </w:rPr>
              <w:t>基本运算的实现</w:t>
            </w:r>
            <w:r>
              <w:rPr>
                <w:rFonts w:ascii="Calibri" w:hAnsi="Calibri" w:hint="eastAsia"/>
              </w:rPr>
              <w:t>。</w:t>
            </w:r>
          </w:p>
        </w:tc>
        <w:tc>
          <w:tcPr>
            <w:tcW w:w="1559" w:type="dxa"/>
            <w:vAlign w:val="center"/>
          </w:tcPr>
          <w:p w:rsidR="00B05897" w:rsidRPr="001A42A6" w:rsidRDefault="00A44206" w:rsidP="00A75836">
            <w:pPr>
              <w:spacing w:before="100" w:beforeAutospacing="1" w:after="100" w:afterAutospacing="1"/>
              <w:jc w:val="center"/>
            </w:pPr>
            <w:r>
              <w:rPr>
                <w:rFonts w:hint="eastAsia"/>
              </w:rPr>
              <w:t>重要知识点</w:t>
            </w:r>
          </w:p>
        </w:tc>
        <w:tc>
          <w:tcPr>
            <w:tcW w:w="663" w:type="dxa"/>
          </w:tcPr>
          <w:p w:rsidR="00B05897" w:rsidRPr="001A42A6" w:rsidRDefault="00B05897" w:rsidP="0014308E">
            <w:pPr>
              <w:spacing w:before="100" w:beforeAutospacing="1" w:after="100" w:afterAutospacing="1"/>
            </w:pPr>
          </w:p>
        </w:tc>
      </w:tr>
      <w:tr w:rsidR="00B05897" w:rsidTr="00A75836">
        <w:tc>
          <w:tcPr>
            <w:tcW w:w="1242" w:type="dxa"/>
            <w:vMerge/>
          </w:tcPr>
          <w:p w:rsidR="00B05897" w:rsidRPr="001A42A6" w:rsidRDefault="00B05897" w:rsidP="0014308E">
            <w:pPr>
              <w:spacing w:before="100" w:beforeAutospacing="1" w:after="100" w:afterAutospacing="1"/>
            </w:pPr>
          </w:p>
        </w:tc>
        <w:tc>
          <w:tcPr>
            <w:tcW w:w="1560" w:type="dxa"/>
            <w:vAlign w:val="center"/>
          </w:tcPr>
          <w:p w:rsidR="00B05897" w:rsidRPr="0060092C" w:rsidRDefault="003223B9" w:rsidP="003223B9">
            <w:pPr>
              <w:spacing w:before="100" w:beforeAutospacing="1" w:after="100" w:afterAutospacing="1"/>
            </w:pPr>
            <w:r>
              <w:rPr>
                <w:rFonts w:hint="eastAsia"/>
              </w:rPr>
              <w:t>栈的链式存储结构</w:t>
            </w:r>
            <w:r>
              <w:rPr>
                <w:rFonts w:hint="eastAsia"/>
              </w:rPr>
              <w:t>-</w:t>
            </w:r>
            <w:r>
              <w:rPr>
                <w:rFonts w:hint="eastAsia"/>
              </w:rPr>
              <w:t>链栈</w:t>
            </w:r>
          </w:p>
        </w:tc>
        <w:tc>
          <w:tcPr>
            <w:tcW w:w="3685" w:type="dxa"/>
            <w:vAlign w:val="center"/>
          </w:tcPr>
          <w:p w:rsidR="00B05897" w:rsidRPr="0014308E" w:rsidRDefault="003223B9" w:rsidP="0014308E">
            <w:pPr>
              <w:spacing w:before="100" w:beforeAutospacing="1" w:after="100" w:afterAutospacing="1"/>
            </w:pPr>
            <w:r w:rsidRPr="002B47F9">
              <w:rPr>
                <w:rFonts w:hint="eastAsia"/>
              </w:rPr>
              <w:t>掌握</w:t>
            </w:r>
            <w:r w:rsidR="005E77EE" w:rsidRPr="002B47F9">
              <w:rPr>
                <w:rFonts w:hint="eastAsia"/>
              </w:rPr>
              <w:t>链栈</w:t>
            </w:r>
            <w:r w:rsidRPr="002B47F9">
              <w:rPr>
                <w:rFonts w:hint="eastAsia"/>
              </w:rPr>
              <w:t>的存储结构特点和</w:t>
            </w:r>
            <w:r w:rsidR="005E77EE" w:rsidRPr="002B47F9">
              <w:rPr>
                <w:rFonts w:hint="eastAsia"/>
              </w:rPr>
              <w:t>链栈</w:t>
            </w:r>
            <w:r w:rsidRPr="002B47F9">
              <w:rPr>
                <w:rFonts w:hint="eastAsia"/>
              </w:rPr>
              <w:t>基本运算的实现</w:t>
            </w:r>
            <w:r>
              <w:rPr>
                <w:rFonts w:ascii="Calibri" w:hAnsi="Calibri" w:hint="eastAsia"/>
              </w:rPr>
              <w:t>。</w:t>
            </w:r>
          </w:p>
        </w:tc>
        <w:tc>
          <w:tcPr>
            <w:tcW w:w="1559" w:type="dxa"/>
            <w:vAlign w:val="center"/>
          </w:tcPr>
          <w:p w:rsidR="00B05897" w:rsidRPr="001A42A6" w:rsidRDefault="00A44206" w:rsidP="00A75836">
            <w:pPr>
              <w:spacing w:before="100" w:beforeAutospacing="1" w:after="100" w:afterAutospacing="1"/>
              <w:jc w:val="center"/>
            </w:pPr>
            <w:r>
              <w:rPr>
                <w:rFonts w:hint="eastAsia"/>
              </w:rPr>
              <w:t>重要知识点</w:t>
            </w:r>
          </w:p>
        </w:tc>
        <w:tc>
          <w:tcPr>
            <w:tcW w:w="663" w:type="dxa"/>
          </w:tcPr>
          <w:p w:rsidR="00B05897" w:rsidRPr="001A42A6" w:rsidRDefault="00B05897" w:rsidP="0014308E">
            <w:pPr>
              <w:spacing w:before="100" w:beforeAutospacing="1" w:after="100" w:afterAutospacing="1"/>
            </w:pPr>
          </w:p>
        </w:tc>
      </w:tr>
      <w:tr w:rsidR="00B05897" w:rsidTr="00A75836">
        <w:tc>
          <w:tcPr>
            <w:tcW w:w="1242" w:type="dxa"/>
            <w:vMerge/>
          </w:tcPr>
          <w:p w:rsidR="00B05897" w:rsidRPr="001A42A6" w:rsidRDefault="00B05897" w:rsidP="0014308E">
            <w:pPr>
              <w:spacing w:before="100" w:beforeAutospacing="1" w:after="100" w:afterAutospacing="1"/>
            </w:pPr>
          </w:p>
        </w:tc>
        <w:tc>
          <w:tcPr>
            <w:tcW w:w="1560" w:type="dxa"/>
            <w:vAlign w:val="center"/>
          </w:tcPr>
          <w:p w:rsidR="00B05897" w:rsidRPr="0060092C" w:rsidRDefault="005E77EE" w:rsidP="0014308E">
            <w:pPr>
              <w:spacing w:before="100" w:beforeAutospacing="1" w:after="100" w:afterAutospacing="1"/>
            </w:pPr>
            <w:r>
              <w:rPr>
                <w:rFonts w:hint="eastAsia"/>
              </w:rPr>
              <w:t>栈的应用</w:t>
            </w:r>
          </w:p>
        </w:tc>
        <w:tc>
          <w:tcPr>
            <w:tcW w:w="3685" w:type="dxa"/>
            <w:vAlign w:val="center"/>
          </w:tcPr>
          <w:p w:rsidR="00B05897" w:rsidRPr="0014308E" w:rsidRDefault="009235E3" w:rsidP="002B47F9">
            <w:pPr>
              <w:pStyle w:val="a7"/>
            </w:pPr>
            <w:r w:rsidRPr="0014308E">
              <w:rPr>
                <w:rFonts w:hint="eastAsia"/>
              </w:rPr>
              <w:t>了解</w:t>
            </w:r>
            <w:r w:rsidR="00E269A6">
              <w:rPr>
                <w:rFonts w:hint="eastAsia"/>
              </w:rPr>
              <w:t>栈在表达式求值中的应用</w:t>
            </w:r>
            <w:r>
              <w:rPr>
                <w:rFonts w:hint="eastAsia"/>
              </w:rPr>
              <w:t>和</w:t>
            </w:r>
            <w:r w:rsidR="00E269A6">
              <w:rPr>
                <w:rFonts w:hint="eastAsia"/>
              </w:rPr>
              <w:t>栈在求迷宫问题中的应用</w:t>
            </w:r>
          </w:p>
        </w:tc>
        <w:tc>
          <w:tcPr>
            <w:tcW w:w="1559" w:type="dxa"/>
            <w:vAlign w:val="center"/>
          </w:tcPr>
          <w:p w:rsidR="00B05897" w:rsidRPr="001A42A6" w:rsidRDefault="009235E3" w:rsidP="00A75836">
            <w:pPr>
              <w:spacing w:before="100" w:beforeAutospacing="1" w:after="100" w:afterAutospacing="1"/>
              <w:jc w:val="center"/>
            </w:pPr>
            <w:r>
              <w:rPr>
                <w:rFonts w:hint="eastAsia"/>
              </w:rPr>
              <w:t>难度知识点</w:t>
            </w:r>
          </w:p>
        </w:tc>
        <w:tc>
          <w:tcPr>
            <w:tcW w:w="663" w:type="dxa"/>
          </w:tcPr>
          <w:p w:rsidR="00B05897" w:rsidRPr="001A42A6" w:rsidRDefault="00B05897" w:rsidP="0014308E">
            <w:pPr>
              <w:spacing w:before="100" w:beforeAutospacing="1" w:after="100" w:afterAutospacing="1"/>
            </w:pPr>
          </w:p>
        </w:tc>
      </w:tr>
      <w:tr w:rsidR="00A44206" w:rsidTr="00A75836">
        <w:tc>
          <w:tcPr>
            <w:tcW w:w="1242" w:type="dxa"/>
            <w:vMerge w:val="restart"/>
            <w:vAlign w:val="center"/>
          </w:tcPr>
          <w:p w:rsidR="00A44206" w:rsidRPr="001A42A6" w:rsidRDefault="00A44206" w:rsidP="009235E3">
            <w:pPr>
              <w:spacing w:before="100" w:beforeAutospacing="1" w:after="100" w:afterAutospacing="1"/>
              <w:jc w:val="center"/>
            </w:pPr>
            <w:r>
              <w:rPr>
                <w:rFonts w:hint="eastAsia"/>
              </w:rPr>
              <w:t>队列</w:t>
            </w:r>
          </w:p>
        </w:tc>
        <w:tc>
          <w:tcPr>
            <w:tcW w:w="1560" w:type="dxa"/>
            <w:vAlign w:val="center"/>
          </w:tcPr>
          <w:p w:rsidR="00A44206" w:rsidRPr="0060092C" w:rsidRDefault="00A44206" w:rsidP="003135D4">
            <w:pPr>
              <w:spacing w:before="100" w:beforeAutospacing="1" w:after="100" w:afterAutospacing="1"/>
            </w:pPr>
            <w:r>
              <w:rPr>
                <w:rFonts w:hint="eastAsia"/>
              </w:rPr>
              <w:t>队列的基本概念</w:t>
            </w:r>
          </w:p>
        </w:tc>
        <w:tc>
          <w:tcPr>
            <w:tcW w:w="3685" w:type="dxa"/>
            <w:vAlign w:val="center"/>
          </w:tcPr>
          <w:p w:rsidR="00A44206" w:rsidRPr="0014308E" w:rsidRDefault="00A44206" w:rsidP="003135D4">
            <w:pPr>
              <w:spacing w:before="100" w:beforeAutospacing="1" w:after="100" w:afterAutospacing="1"/>
            </w:pPr>
            <w:r w:rsidRPr="0014308E">
              <w:rPr>
                <w:rFonts w:hint="eastAsia"/>
              </w:rPr>
              <w:t>了解</w:t>
            </w:r>
            <w:r>
              <w:rPr>
                <w:rFonts w:hint="eastAsia"/>
              </w:rPr>
              <w:t>队列的定义、队列的</w:t>
            </w:r>
            <w:r>
              <w:rPr>
                <w:rFonts w:hint="eastAsia"/>
                <w:szCs w:val="21"/>
              </w:rPr>
              <w:t>逻辑结构特性和</w:t>
            </w:r>
            <w:r>
              <w:rPr>
                <w:rFonts w:hint="eastAsia"/>
              </w:rPr>
              <w:t>队列的基本运算</w:t>
            </w:r>
            <w:r w:rsidRPr="0014308E">
              <w:rPr>
                <w:rFonts w:hint="eastAsia"/>
              </w:rPr>
              <w:t>。</w:t>
            </w:r>
          </w:p>
        </w:tc>
        <w:tc>
          <w:tcPr>
            <w:tcW w:w="1559" w:type="dxa"/>
            <w:vAlign w:val="center"/>
          </w:tcPr>
          <w:p w:rsidR="00A44206" w:rsidRPr="001A42A6" w:rsidRDefault="00A44206" w:rsidP="00A75836">
            <w:pPr>
              <w:spacing w:before="100" w:beforeAutospacing="1" w:after="100" w:afterAutospacing="1"/>
              <w:jc w:val="center"/>
            </w:pPr>
            <w:r>
              <w:rPr>
                <w:rFonts w:hint="eastAsia"/>
              </w:rPr>
              <w:t>一般知识点</w:t>
            </w:r>
          </w:p>
        </w:tc>
        <w:tc>
          <w:tcPr>
            <w:tcW w:w="663" w:type="dxa"/>
          </w:tcPr>
          <w:p w:rsidR="00A44206" w:rsidRPr="001A42A6" w:rsidRDefault="00A44206" w:rsidP="0014308E">
            <w:pPr>
              <w:spacing w:before="100" w:beforeAutospacing="1" w:after="100" w:afterAutospacing="1"/>
            </w:pPr>
          </w:p>
        </w:tc>
      </w:tr>
      <w:tr w:rsidR="00A44206" w:rsidTr="00A75836">
        <w:tc>
          <w:tcPr>
            <w:tcW w:w="1242" w:type="dxa"/>
            <w:vMerge/>
          </w:tcPr>
          <w:p w:rsidR="00A44206" w:rsidRPr="001A42A6" w:rsidRDefault="00A44206" w:rsidP="0014308E">
            <w:pPr>
              <w:spacing w:before="100" w:beforeAutospacing="1" w:after="100" w:afterAutospacing="1"/>
            </w:pPr>
          </w:p>
        </w:tc>
        <w:tc>
          <w:tcPr>
            <w:tcW w:w="1560" w:type="dxa"/>
            <w:vAlign w:val="center"/>
          </w:tcPr>
          <w:p w:rsidR="00A44206" w:rsidRPr="0060092C" w:rsidRDefault="00A44206" w:rsidP="003135D4">
            <w:pPr>
              <w:spacing w:before="100" w:beforeAutospacing="1" w:after="100" w:afterAutospacing="1"/>
            </w:pPr>
            <w:r>
              <w:rPr>
                <w:rFonts w:hint="eastAsia"/>
              </w:rPr>
              <w:t>队列的顺序存储结构</w:t>
            </w:r>
            <w:r>
              <w:rPr>
                <w:rFonts w:hint="eastAsia"/>
              </w:rPr>
              <w:t>-</w:t>
            </w:r>
            <w:r>
              <w:rPr>
                <w:rFonts w:hint="eastAsia"/>
              </w:rPr>
              <w:t>顺序队</w:t>
            </w:r>
          </w:p>
        </w:tc>
        <w:tc>
          <w:tcPr>
            <w:tcW w:w="3685" w:type="dxa"/>
            <w:vAlign w:val="center"/>
          </w:tcPr>
          <w:p w:rsidR="00A44206" w:rsidRPr="0014308E" w:rsidRDefault="00A44206" w:rsidP="00C4014D">
            <w:pPr>
              <w:spacing w:before="100" w:beforeAutospacing="1" w:after="100" w:afterAutospacing="1"/>
            </w:pPr>
            <w:r w:rsidRPr="0014308E">
              <w:rPr>
                <w:rFonts w:hint="eastAsia"/>
              </w:rPr>
              <w:t>掌握</w:t>
            </w:r>
            <w:r w:rsidRPr="008F735D">
              <w:rPr>
                <w:rFonts w:ascii="Calibri" w:hAnsi="Calibri" w:hint="eastAsia"/>
              </w:rPr>
              <w:t>顺序</w:t>
            </w:r>
            <w:r>
              <w:rPr>
                <w:rFonts w:hint="eastAsia"/>
              </w:rPr>
              <w:t>队</w:t>
            </w:r>
            <w:r w:rsidRPr="008F735D">
              <w:rPr>
                <w:rFonts w:hint="eastAsia"/>
              </w:rPr>
              <w:t>的存储结构特点</w:t>
            </w:r>
            <w:r>
              <w:rPr>
                <w:rFonts w:hint="eastAsia"/>
              </w:rPr>
              <w:t>和</w:t>
            </w:r>
            <w:r w:rsidRPr="008F735D">
              <w:rPr>
                <w:rFonts w:ascii="Calibri" w:hAnsi="Calibri" w:hint="eastAsia"/>
              </w:rPr>
              <w:t>顺序</w:t>
            </w:r>
            <w:r>
              <w:rPr>
                <w:rFonts w:hint="eastAsia"/>
              </w:rPr>
              <w:t>队</w:t>
            </w:r>
            <w:r w:rsidRPr="008F735D">
              <w:rPr>
                <w:rFonts w:ascii="Calibri" w:hAnsi="Calibri" w:hint="eastAsia"/>
              </w:rPr>
              <w:t>基本运算的实现</w:t>
            </w:r>
            <w:r>
              <w:rPr>
                <w:rFonts w:ascii="Calibri" w:hAnsi="Calibri" w:hint="eastAsia"/>
              </w:rPr>
              <w:t>。</w:t>
            </w:r>
          </w:p>
        </w:tc>
        <w:tc>
          <w:tcPr>
            <w:tcW w:w="1559" w:type="dxa"/>
            <w:vAlign w:val="center"/>
          </w:tcPr>
          <w:p w:rsidR="00A44206" w:rsidRPr="001A42A6" w:rsidRDefault="00A44206" w:rsidP="00A75836">
            <w:pPr>
              <w:spacing w:before="100" w:beforeAutospacing="1" w:after="100" w:afterAutospacing="1"/>
              <w:jc w:val="center"/>
            </w:pPr>
            <w:r>
              <w:rPr>
                <w:rFonts w:hint="eastAsia"/>
              </w:rPr>
              <w:t>重要知识点</w:t>
            </w:r>
          </w:p>
        </w:tc>
        <w:tc>
          <w:tcPr>
            <w:tcW w:w="663" w:type="dxa"/>
          </w:tcPr>
          <w:p w:rsidR="00A44206" w:rsidRPr="001A42A6" w:rsidRDefault="00A44206" w:rsidP="0014308E">
            <w:pPr>
              <w:spacing w:before="100" w:beforeAutospacing="1" w:after="100" w:afterAutospacing="1"/>
            </w:pPr>
          </w:p>
        </w:tc>
      </w:tr>
      <w:tr w:rsidR="00A44206" w:rsidTr="00A75836">
        <w:tc>
          <w:tcPr>
            <w:tcW w:w="1242" w:type="dxa"/>
            <w:vMerge/>
          </w:tcPr>
          <w:p w:rsidR="00A44206" w:rsidRPr="001A42A6" w:rsidRDefault="00A44206" w:rsidP="0014308E">
            <w:pPr>
              <w:spacing w:before="100" w:beforeAutospacing="1" w:after="100" w:afterAutospacing="1"/>
            </w:pPr>
          </w:p>
        </w:tc>
        <w:tc>
          <w:tcPr>
            <w:tcW w:w="1560" w:type="dxa"/>
            <w:vAlign w:val="center"/>
          </w:tcPr>
          <w:p w:rsidR="00A44206" w:rsidRPr="0060092C" w:rsidRDefault="00A44206" w:rsidP="00C4014D">
            <w:pPr>
              <w:spacing w:before="100" w:beforeAutospacing="1" w:after="100" w:afterAutospacing="1"/>
            </w:pPr>
            <w:r>
              <w:rPr>
                <w:rFonts w:hint="eastAsia"/>
              </w:rPr>
              <w:t>队列的链式存储结构</w:t>
            </w:r>
            <w:r>
              <w:rPr>
                <w:rFonts w:hint="eastAsia"/>
              </w:rPr>
              <w:t>-</w:t>
            </w:r>
            <w:r>
              <w:rPr>
                <w:rFonts w:hint="eastAsia"/>
              </w:rPr>
              <w:t>链队</w:t>
            </w:r>
          </w:p>
        </w:tc>
        <w:tc>
          <w:tcPr>
            <w:tcW w:w="3685" w:type="dxa"/>
            <w:vAlign w:val="center"/>
          </w:tcPr>
          <w:p w:rsidR="00A44206" w:rsidRPr="0014308E" w:rsidRDefault="00A44206" w:rsidP="00C4014D">
            <w:pPr>
              <w:spacing w:before="100" w:beforeAutospacing="1" w:after="100" w:afterAutospacing="1"/>
            </w:pPr>
            <w:r w:rsidRPr="002B47F9">
              <w:rPr>
                <w:rFonts w:hint="eastAsia"/>
              </w:rPr>
              <w:t>掌握链</w:t>
            </w:r>
            <w:r>
              <w:rPr>
                <w:rFonts w:hint="eastAsia"/>
              </w:rPr>
              <w:t>队</w:t>
            </w:r>
            <w:r w:rsidRPr="002B47F9">
              <w:rPr>
                <w:rFonts w:hint="eastAsia"/>
              </w:rPr>
              <w:t>的存储结构特点和链</w:t>
            </w:r>
            <w:r>
              <w:rPr>
                <w:rFonts w:hint="eastAsia"/>
              </w:rPr>
              <w:t>队</w:t>
            </w:r>
            <w:r w:rsidRPr="002B47F9">
              <w:rPr>
                <w:rFonts w:hint="eastAsia"/>
              </w:rPr>
              <w:t>基本运算的实现</w:t>
            </w:r>
            <w:r>
              <w:rPr>
                <w:rFonts w:ascii="Calibri" w:hAnsi="Calibri" w:hint="eastAsia"/>
              </w:rPr>
              <w:t>。</w:t>
            </w:r>
          </w:p>
        </w:tc>
        <w:tc>
          <w:tcPr>
            <w:tcW w:w="1559" w:type="dxa"/>
            <w:vAlign w:val="center"/>
          </w:tcPr>
          <w:p w:rsidR="00A44206" w:rsidRPr="001A42A6" w:rsidRDefault="00A44206" w:rsidP="00A75836">
            <w:pPr>
              <w:spacing w:before="100" w:beforeAutospacing="1" w:after="100" w:afterAutospacing="1"/>
              <w:jc w:val="center"/>
            </w:pPr>
            <w:r>
              <w:rPr>
                <w:rFonts w:hint="eastAsia"/>
              </w:rPr>
              <w:t>重要知识点</w:t>
            </w:r>
          </w:p>
        </w:tc>
        <w:tc>
          <w:tcPr>
            <w:tcW w:w="663" w:type="dxa"/>
          </w:tcPr>
          <w:p w:rsidR="00A44206" w:rsidRPr="001A42A6" w:rsidRDefault="00A44206" w:rsidP="0014308E">
            <w:pPr>
              <w:spacing w:before="100" w:beforeAutospacing="1" w:after="100" w:afterAutospacing="1"/>
            </w:pPr>
          </w:p>
        </w:tc>
      </w:tr>
      <w:tr w:rsidR="00A44206" w:rsidTr="00A75836">
        <w:tc>
          <w:tcPr>
            <w:tcW w:w="1242" w:type="dxa"/>
            <w:vMerge/>
          </w:tcPr>
          <w:p w:rsidR="00A44206" w:rsidRPr="001A42A6" w:rsidRDefault="00A44206" w:rsidP="0014308E">
            <w:pPr>
              <w:spacing w:before="100" w:beforeAutospacing="1" w:after="100" w:afterAutospacing="1"/>
            </w:pPr>
          </w:p>
        </w:tc>
        <w:tc>
          <w:tcPr>
            <w:tcW w:w="1560" w:type="dxa"/>
            <w:vAlign w:val="center"/>
          </w:tcPr>
          <w:p w:rsidR="00A44206" w:rsidRPr="0060092C" w:rsidRDefault="00A44206" w:rsidP="003135D4">
            <w:pPr>
              <w:spacing w:before="100" w:beforeAutospacing="1" w:after="100" w:afterAutospacing="1"/>
            </w:pPr>
            <w:r>
              <w:rPr>
                <w:rFonts w:hint="eastAsia"/>
              </w:rPr>
              <w:t>队列的应用</w:t>
            </w:r>
          </w:p>
        </w:tc>
        <w:tc>
          <w:tcPr>
            <w:tcW w:w="3685" w:type="dxa"/>
            <w:vAlign w:val="center"/>
          </w:tcPr>
          <w:p w:rsidR="00A44206" w:rsidRPr="0014308E" w:rsidRDefault="00A44206" w:rsidP="0058006C">
            <w:pPr>
              <w:pStyle w:val="a7"/>
            </w:pPr>
            <w:r w:rsidRPr="0014308E">
              <w:rPr>
                <w:rFonts w:hint="eastAsia"/>
              </w:rPr>
              <w:t>了解</w:t>
            </w:r>
            <w:r>
              <w:rPr>
                <w:rFonts w:hint="eastAsia"/>
              </w:rPr>
              <w:t>队列在求迷宫问题中的应用</w:t>
            </w:r>
          </w:p>
        </w:tc>
        <w:tc>
          <w:tcPr>
            <w:tcW w:w="1559" w:type="dxa"/>
            <w:vAlign w:val="center"/>
          </w:tcPr>
          <w:p w:rsidR="00A44206" w:rsidRPr="001A42A6" w:rsidRDefault="00A44206" w:rsidP="00A75836">
            <w:pPr>
              <w:spacing w:before="100" w:beforeAutospacing="1" w:after="100" w:afterAutospacing="1"/>
              <w:jc w:val="center"/>
            </w:pPr>
            <w:r>
              <w:rPr>
                <w:rFonts w:hint="eastAsia"/>
              </w:rPr>
              <w:t>难度知识点</w:t>
            </w:r>
          </w:p>
        </w:tc>
        <w:tc>
          <w:tcPr>
            <w:tcW w:w="663" w:type="dxa"/>
          </w:tcPr>
          <w:p w:rsidR="00A44206" w:rsidRPr="001A42A6" w:rsidRDefault="00A44206" w:rsidP="0014308E">
            <w:pPr>
              <w:spacing w:before="100" w:beforeAutospacing="1" w:after="100" w:afterAutospacing="1"/>
            </w:pPr>
          </w:p>
        </w:tc>
      </w:tr>
      <w:tr w:rsidR="00913A36" w:rsidTr="00A75836">
        <w:tc>
          <w:tcPr>
            <w:tcW w:w="1242" w:type="dxa"/>
            <w:vMerge w:val="restart"/>
            <w:vAlign w:val="center"/>
          </w:tcPr>
          <w:p w:rsidR="00913A36" w:rsidRPr="001A42A6" w:rsidRDefault="00913A36" w:rsidP="00050768">
            <w:pPr>
              <w:jc w:val="center"/>
            </w:pPr>
            <w:r>
              <w:rPr>
                <w:rFonts w:hint="eastAsia"/>
              </w:rPr>
              <w:t>串</w:t>
            </w:r>
          </w:p>
        </w:tc>
        <w:tc>
          <w:tcPr>
            <w:tcW w:w="1560" w:type="dxa"/>
            <w:vAlign w:val="center"/>
          </w:tcPr>
          <w:p w:rsidR="00913A36" w:rsidRPr="0060092C" w:rsidRDefault="00C525DD" w:rsidP="003135D4">
            <w:pPr>
              <w:spacing w:before="100" w:beforeAutospacing="1" w:after="100" w:afterAutospacing="1"/>
            </w:pPr>
            <w:r>
              <w:rPr>
                <w:rFonts w:hint="eastAsia"/>
              </w:rPr>
              <w:t>串</w:t>
            </w:r>
            <w:r w:rsidR="00913A36">
              <w:rPr>
                <w:rFonts w:hint="eastAsia"/>
              </w:rPr>
              <w:t>的基本概念</w:t>
            </w:r>
          </w:p>
        </w:tc>
        <w:tc>
          <w:tcPr>
            <w:tcW w:w="3685" w:type="dxa"/>
            <w:vAlign w:val="center"/>
          </w:tcPr>
          <w:p w:rsidR="00913A36" w:rsidRPr="0014308E" w:rsidRDefault="00913A36" w:rsidP="003135D4">
            <w:pPr>
              <w:spacing w:before="100" w:beforeAutospacing="1" w:after="100" w:afterAutospacing="1"/>
            </w:pPr>
            <w:r w:rsidRPr="0014308E">
              <w:rPr>
                <w:rFonts w:hint="eastAsia"/>
              </w:rPr>
              <w:t>了解</w:t>
            </w:r>
            <w:r w:rsidR="00C525DD">
              <w:rPr>
                <w:rFonts w:hint="eastAsia"/>
              </w:rPr>
              <w:t>串</w:t>
            </w:r>
            <w:r>
              <w:rPr>
                <w:rFonts w:hint="eastAsia"/>
              </w:rPr>
              <w:t>的定义、</w:t>
            </w:r>
            <w:r w:rsidR="00C525DD">
              <w:rPr>
                <w:rFonts w:hint="eastAsia"/>
              </w:rPr>
              <w:t>串</w:t>
            </w:r>
            <w:r>
              <w:rPr>
                <w:rFonts w:hint="eastAsia"/>
              </w:rPr>
              <w:t>的</w:t>
            </w:r>
            <w:r>
              <w:rPr>
                <w:rFonts w:hint="eastAsia"/>
                <w:szCs w:val="21"/>
              </w:rPr>
              <w:t>逻辑结构特性和</w:t>
            </w:r>
            <w:r w:rsidR="00C525DD">
              <w:rPr>
                <w:rFonts w:hint="eastAsia"/>
              </w:rPr>
              <w:t>串</w:t>
            </w:r>
            <w:r>
              <w:rPr>
                <w:rFonts w:hint="eastAsia"/>
              </w:rPr>
              <w:t>的基本运算</w:t>
            </w:r>
            <w:r w:rsidRPr="0014308E">
              <w:rPr>
                <w:rFonts w:hint="eastAsia"/>
              </w:rPr>
              <w:t>。</w:t>
            </w:r>
          </w:p>
        </w:tc>
        <w:tc>
          <w:tcPr>
            <w:tcW w:w="1559" w:type="dxa"/>
            <w:vAlign w:val="center"/>
          </w:tcPr>
          <w:p w:rsidR="00913A36" w:rsidRPr="001A42A6" w:rsidRDefault="00913A36" w:rsidP="00A75836">
            <w:pPr>
              <w:spacing w:before="100" w:beforeAutospacing="1" w:after="100" w:afterAutospacing="1"/>
              <w:jc w:val="center"/>
            </w:pPr>
            <w:r>
              <w:rPr>
                <w:rFonts w:hint="eastAsia"/>
              </w:rPr>
              <w:t>一般知识点</w:t>
            </w:r>
          </w:p>
        </w:tc>
        <w:tc>
          <w:tcPr>
            <w:tcW w:w="663" w:type="dxa"/>
          </w:tcPr>
          <w:p w:rsidR="00913A36" w:rsidRPr="001A42A6" w:rsidRDefault="00913A36"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60092C" w:rsidRDefault="00B6476B" w:rsidP="00C525DD">
            <w:pPr>
              <w:spacing w:before="100" w:beforeAutospacing="1" w:after="100" w:afterAutospacing="1"/>
            </w:pPr>
            <w:r>
              <w:rPr>
                <w:rFonts w:hint="eastAsia"/>
              </w:rPr>
              <w:t>串的顺序存储结构</w:t>
            </w:r>
            <w:r>
              <w:rPr>
                <w:rFonts w:hint="eastAsia"/>
              </w:rPr>
              <w:t>-</w:t>
            </w:r>
            <w:r>
              <w:rPr>
                <w:rFonts w:hint="eastAsia"/>
              </w:rPr>
              <w:t>顺序串</w:t>
            </w:r>
          </w:p>
        </w:tc>
        <w:tc>
          <w:tcPr>
            <w:tcW w:w="3685" w:type="dxa"/>
            <w:vAlign w:val="center"/>
          </w:tcPr>
          <w:p w:rsidR="00B6476B" w:rsidRPr="0014308E" w:rsidRDefault="00B6476B" w:rsidP="00C525DD">
            <w:pPr>
              <w:spacing w:before="100" w:beforeAutospacing="1" w:after="100" w:afterAutospacing="1"/>
            </w:pPr>
            <w:r w:rsidRPr="0014308E">
              <w:rPr>
                <w:rFonts w:hint="eastAsia"/>
              </w:rPr>
              <w:t>掌握</w:t>
            </w:r>
            <w:r w:rsidRPr="008F735D">
              <w:rPr>
                <w:rFonts w:ascii="Calibri" w:hAnsi="Calibri" w:hint="eastAsia"/>
              </w:rPr>
              <w:t>顺序</w:t>
            </w:r>
            <w:r>
              <w:rPr>
                <w:rFonts w:hint="eastAsia"/>
              </w:rPr>
              <w:t>串</w:t>
            </w:r>
            <w:r w:rsidRPr="008F735D">
              <w:rPr>
                <w:rFonts w:hint="eastAsia"/>
              </w:rPr>
              <w:t>的存储结构特点</w:t>
            </w:r>
            <w:r>
              <w:rPr>
                <w:rFonts w:hint="eastAsia"/>
              </w:rPr>
              <w:t>和</w:t>
            </w:r>
            <w:r w:rsidRPr="008F735D">
              <w:rPr>
                <w:rFonts w:ascii="Calibri" w:hAnsi="Calibri" w:hint="eastAsia"/>
              </w:rPr>
              <w:t>顺序</w:t>
            </w:r>
            <w:r>
              <w:rPr>
                <w:rFonts w:hint="eastAsia"/>
              </w:rPr>
              <w:t>串</w:t>
            </w:r>
            <w:r w:rsidRPr="008F735D">
              <w:rPr>
                <w:rFonts w:ascii="Calibri" w:hAnsi="Calibri" w:hint="eastAsia"/>
              </w:rPr>
              <w:t>基本运算的实现</w:t>
            </w:r>
            <w:r>
              <w:rPr>
                <w:rFonts w:ascii="Calibri" w:hAnsi="Calibri" w:hint="eastAsia"/>
              </w:rPr>
              <w:t>。</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60092C" w:rsidRDefault="00B6476B" w:rsidP="00C525DD">
            <w:pPr>
              <w:spacing w:before="100" w:beforeAutospacing="1" w:after="100" w:afterAutospacing="1"/>
            </w:pPr>
            <w:r>
              <w:rPr>
                <w:rFonts w:hint="eastAsia"/>
              </w:rPr>
              <w:t>串的链式存储结构</w:t>
            </w:r>
            <w:r>
              <w:rPr>
                <w:rFonts w:hint="eastAsia"/>
              </w:rPr>
              <w:t>-</w:t>
            </w:r>
            <w:r>
              <w:rPr>
                <w:rFonts w:hint="eastAsia"/>
              </w:rPr>
              <w:t>链串</w:t>
            </w:r>
          </w:p>
        </w:tc>
        <w:tc>
          <w:tcPr>
            <w:tcW w:w="3685" w:type="dxa"/>
            <w:vAlign w:val="center"/>
          </w:tcPr>
          <w:p w:rsidR="00B6476B" w:rsidRPr="0014308E" w:rsidRDefault="00B6476B" w:rsidP="00C525DD">
            <w:pPr>
              <w:spacing w:before="100" w:beforeAutospacing="1" w:after="100" w:afterAutospacing="1"/>
            </w:pPr>
            <w:r w:rsidRPr="002B47F9">
              <w:rPr>
                <w:rFonts w:hint="eastAsia"/>
              </w:rPr>
              <w:t>掌握链</w:t>
            </w:r>
            <w:r>
              <w:rPr>
                <w:rFonts w:hint="eastAsia"/>
              </w:rPr>
              <w:t>串</w:t>
            </w:r>
            <w:r w:rsidRPr="002B47F9">
              <w:rPr>
                <w:rFonts w:hint="eastAsia"/>
              </w:rPr>
              <w:t>的存储结构特点和链</w:t>
            </w:r>
            <w:r>
              <w:rPr>
                <w:rFonts w:hint="eastAsia"/>
              </w:rPr>
              <w:t>串</w:t>
            </w:r>
            <w:r w:rsidRPr="002B47F9">
              <w:rPr>
                <w:rFonts w:hint="eastAsia"/>
              </w:rPr>
              <w:t>基本运算的实现</w:t>
            </w:r>
            <w:r>
              <w:rPr>
                <w:rFonts w:ascii="Calibri" w:hAnsi="Calibri" w:hint="eastAsia"/>
              </w:rPr>
              <w:t>。</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4C1BA3" w:rsidRDefault="00B6476B" w:rsidP="0014308E">
            <w:pPr>
              <w:spacing w:before="100" w:beforeAutospacing="1" w:after="100" w:afterAutospacing="1"/>
            </w:pPr>
            <w:r>
              <w:rPr>
                <w:rFonts w:hint="eastAsia"/>
              </w:rPr>
              <w:t>串的模式匹配</w:t>
            </w:r>
          </w:p>
        </w:tc>
        <w:tc>
          <w:tcPr>
            <w:tcW w:w="3685" w:type="dxa"/>
            <w:vAlign w:val="center"/>
          </w:tcPr>
          <w:p w:rsidR="00B6476B" w:rsidRPr="00913A36" w:rsidRDefault="00B6476B" w:rsidP="00913A36">
            <w:r w:rsidRPr="002B47F9">
              <w:rPr>
                <w:rFonts w:hint="eastAsia"/>
              </w:rPr>
              <w:t>掌握</w:t>
            </w:r>
            <w:r>
              <w:t>Brute-Force</w:t>
            </w:r>
            <w:r>
              <w:rPr>
                <w:rFonts w:hint="eastAsia"/>
              </w:rPr>
              <w:t>算法和</w:t>
            </w:r>
            <w:r>
              <w:rPr>
                <w:rFonts w:hint="eastAsia"/>
              </w:rPr>
              <w:t>KMP</w:t>
            </w:r>
            <w:r>
              <w:rPr>
                <w:rFonts w:hint="eastAsia"/>
              </w:rPr>
              <w:t>算法。</w:t>
            </w:r>
          </w:p>
        </w:tc>
        <w:tc>
          <w:tcPr>
            <w:tcW w:w="1559" w:type="dxa"/>
            <w:vAlign w:val="center"/>
          </w:tcPr>
          <w:p w:rsidR="00B6476B" w:rsidRPr="001A42A6"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val="restart"/>
            <w:vAlign w:val="center"/>
          </w:tcPr>
          <w:p w:rsidR="00B6476B" w:rsidRPr="001A42A6" w:rsidRDefault="00B6476B" w:rsidP="0085438E">
            <w:pPr>
              <w:spacing w:before="100" w:beforeAutospacing="1" w:after="100" w:afterAutospacing="1"/>
              <w:jc w:val="center"/>
            </w:pPr>
            <w:r>
              <w:rPr>
                <w:rFonts w:hint="eastAsia"/>
              </w:rPr>
              <w:t>递归</w:t>
            </w:r>
          </w:p>
        </w:tc>
        <w:tc>
          <w:tcPr>
            <w:tcW w:w="1560" w:type="dxa"/>
            <w:vAlign w:val="center"/>
          </w:tcPr>
          <w:p w:rsidR="00B6476B" w:rsidRPr="0060092C" w:rsidRDefault="00B6476B" w:rsidP="003135D4">
            <w:pPr>
              <w:spacing w:before="100" w:beforeAutospacing="1" w:after="100" w:afterAutospacing="1"/>
            </w:pPr>
            <w:r>
              <w:rPr>
                <w:rFonts w:hint="eastAsia"/>
              </w:rPr>
              <w:t>递归的基本概念</w:t>
            </w:r>
          </w:p>
        </w:tc>
        <w:tc>
          <w:tcPr>
            <w:tcW w:w="3685" w:type="dxa"/>
            <w:vAlign w:val="center"/>
          </w:tcPr>
          <w:p w:rsidR="00B6476B" w:rsidRPr="0014308E" w:rsidRDefault="00B6476B" w:rsidP="008E483D">
            <w:r w:rsidRPr="0014308E">
              <w:rPr>
                <w:rFonts w:hint="eastAsia"/>
              </w:rPr>
              <w:t>了解</w:t>
            </w:r>
            <w:r>
              <w:rPr>
                <w:rFonts w:hint="eastAsia"/>
              </w:rPr>
              <w:t>递归的定义、何时使用递归和递归模型的表示方法。</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75EA7">
            <w:r>
              <w:rPr>
                <w:rFonts w:hint="eastAsia"/>
              </w:rPr>
              <w:t>递归的执行</w:t>
            </w:r>
          </w:p>
        </w:tc>
        <w:tc>
          <w:tcPr>
            <w:tcW w:w="3685" w:type="dxa"/>
            <w:vAlign w:val="center"/>
          </w:tcPr>
          <w:p w:rsidR="00B6476B" w:rsidRPr="00175EA7" w:rsidRDefault="00B6476B" w:rsidP="00C5099C">
            <w:pPr>
              <w:rPr>
                <w:kern w:val="4"/>
              </w:rPr>
            </w:pPr>
            <w:r>
              <w:rPr>
                <w:rFonts w:hint="eastAsia"/>
              </w:rPr>
              <w:t>了解递归的执行过程。</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75EA7">
            <w:r>
              <w:rPr>
                <w:rFonts w:hint="eastAsia"/>
                <w:kern w:val="4"/>
              </w:rPr>
              <w:t>递归算法的设计</w:t>
            </w:r>
          </w:p>
        </w:tc>
        <w:tc>
          <w:tcPr>
            <w:tcW w:w="3685" w:type="dxa"/>
            <w:vAlign w:val="center"/>
          </w:tcPr>
          <w:p w:rsidR="00B6476B" w:rsidRPr="0014308E" w:rsidRDefault="00B6476B" w:rsidP="00175EA7">
            <w:r w:rsidRPr="0014308E">
              <w:rPr>
                <w:rFonts w:hint="eastAsia"/>
              </w:rPr>
              <w:t>掌握</w:t>
            </w:r>
            <w:r>
              <w:rPr>
                <w:rFonts w:hint="eastAsia"/>
              </w:rPr>
              <w:t>递归算法设计步骤、递归数据结构的递归算法设计和递归求解方法的递归算法设计。</w:t>
            </w:r>
          </w:p>
        </w:tc>
        <w:tc>
          <w:tcPr>
            <w:tcW w:w="1559" w:type="dxa"/>
            <w:vAlign w:val="center"/>
          </w:tcPr>
          <w:p w:rsidR="00B6476B" w:rsidRPr="001A42A6"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14308E">
            <w:pPr>
              <w:spacing w:before="100" w:beforeAutospacing="1" w:after="100" w:afterAutospacing="1"/>
            </w:pPr>
          </w:p>
        </w:tc>
      </w:tr>
      <w:tr w:rsidR="00B6476B" w:rsidTr="00A75836">
        <w:trPr>
          <w:trHeight w:val="70"/>
        </w:trPr>
        <w:tc>
          <w:tcPr>
            <w:tcW w:w="1242" w:type="dxa"/>
            <w:vMerge w:val="restart"/>
            <w:vAlign w:val="center"/>
          </w:tcPr>
          <w:p w:rsidR="00B6476B" w:rsidRPr="001A42A6" w:rsidRDefault="00B6476B" w:rsidP="007A64AF">
            <w:pPr>
              <w:spacing w:before="100" w:beforeAutospacing="1" w:after="100" w:afterAutospacing="1"/>
              <w:jc w:val="center"/>
            </w:pPr>
            <w:r>
              <w:rPr>
                <w:rFonts w:hint="eastAsia"/>
              </w:rPr>
              <w:t>数组</w:t>
            </w:r>
          </w:p>
        </w:tc>
        <w:tc>
          <w:tcPr>
            <w:tcW w:w="1560" w:type="dxa"/>
            <w:vAlign w:val="center"/>
          </w:tcPr>
          <w:p w:rsidR="00B6476B" w:rsidRPr="009A0E95" w:rsidRDefault="00B6476B" w:rsidP="0014308E">
            <w:pPr>
              <w:spacing w:before="100" w:beforeAutospacing="1" w:after="100" w:afterAutospacing="1"/>
            </w:pPr>
            <w:r w:rsidRPr="009A0E95">
              <w:rPr>
                <w:rFonts w:hint="eastAsia"/>
              </w:rPr>
              <w:t>数组的基本概念</w:t>
            </w:r>
          </w:p>
        </w:tc>
        <w:tc>
          <w:tcPr>
            <w:tcW w:w="3685" w:type="dxa"/>
            <w:vAlign w:val="center"/>
          </w:tcPr>
          <w:p w:rsidR="00B6476B" w:rsidRPr="0014308E" w:rsidRDefault="00B6476B" w:rsidP="007A64AF">
            <w:r w:rsidRPr="0014308E">
              <w:rPr>
                <w:rFonts w:hint="eastAsia"/>
              </w:rPr>
              <w:t>了解</w:t>
            </w:r>
            <w:r>
              <w:rPr>
                <w:rFonts w:hint="eastAsia"/>
              </w:rPr>
              <w:t>数组的定义和数组的存储结构。</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4308E">
            <w:pPr>
              <w:spacing w:before="100" w:beforeAutospacing="1" w:after="100" w:afterAutospacing="1"/>
            </w:pPr>
            <w:r>
              <w:rPr>
                <w:rFonts w:hint="eastAsia"/>
              </w:rPr>
              <w:t>特殊矩阵的压缩存储</w:t>
            </w:r>
          </w:p>
        </w:tc>
        <w:tc>
          <w:tcPr>
            <w:tcW w:w="3685" w:type="dxa"/>
            <w:vAlign w:val="center"/>
          </w:tcPr>
          <w:p w:rsidR="00B6476B" w:rsidRPr="0014308E" w:rsidRDefault="00B6476B" w:rsidP="007A64AF">
            <w:r w:rsidRPr="0014308E">
              <w:rPr>
                <w:rFonts w:hint="eastAsia"/>
              </w:rPr>
              <w:t>了解</w:t>
            </w:r>
            <w:r>
              <w:rPr>
                <w:rFonts w:hint="eastAsia"/>
              </w:rPr>
              <w:t>对称矩阵、上下三角矩阵和对角矩阵的压缩存储。</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8A1D47">
            <w:r>
              <w:rPr>
                <w:rFonts w:hint="eastAsia"/>
              </w:rPr>
              <w:t>稀疏矩阵</w:t>
            </w:r>
          </w:p>
        </w:tc>
        <w:tc>
          <w:tcPr>
            <w:tcW w:w="3685" w:type="dxa"/>
            <w:vAlign w:val="center"/>
          </w:tcPr>
          <w:p w:rsidR="00B6476B" w:rsidRPr="008A1D47" w:rsidRDefault="00B6476B" w:rsidP="008A1D47">
            <w:r w:rsidRPr="0014308E">
              <w:rPr>
                <w:rFonts w:hint="eastAsia"/>
              </w:rPr>
              <w:t>了解</w:t>
            </w:r>
            <w:r>
              <w:rPr>
                <w:rFonts w:hint="eastAsia"/>
              </w:rPr>
              <w:t>稀疏矩阵的特点、稀疏矩阵的三元组表示和十字链表表示。</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val="restart"/>
            <w:vAlign w:val="center"/>
          </w:tcPr>
          <w:p w:rsidR="00B6476B" w:rsidRPr="001A42A6" w:rsidRDefault="00B6476B" w:rsidP="004069D8">
            <w:pPr>
              <w:jc w:val="center"/>
            </w:pPr>
            <w:r>
              <w:rPr>
                <w:rFonts w:hint="eastAsia"/>
              </w:rPr>
              <w:t>树</w:t>
            </w:r>
          </w:p>
        </w:tc>
        <w:tc>
          <w:tcPr>
            <w:tcW w:w="1560" w:type="dxa"/>
            <w:vAlign w:val="center"/>
          </w:tcPr>
          <w:p w:rsidR="00B6476B" w:rsidRPr="009A0E95" w:rsidRDefault="00B6476B" w:rsidP="0014308E">
            <w:pPr>
              <w:spacing w:before="100" w:beforeAutospacing="1" w:after="100" w:afterAutospacing="1"/>
            </w:pPr>
            <w:r>
              <w:rPr>
                <w:rFonts w:hint="eastAsia"/>
              </w:rPr>
              <w:t>树的基本概念</w:t>
            </w:r>
          </w:p>
        </w:tc>
        <w:tc>
          <w:tcPr>
            <w:tcW w:w="3685" w:type="dxa"/>
            <w:vAlign w:val="center"/>
          </w:tcPr>
          <w:p w:rsidR="00B6476B" w:rsidRPr="0014308E" w:rsidRDefault="00B6476B" w:rsidP="00C5099C">
            <w:r w:rsidRPr="0014308E">
              <w:rPr>
                <w:rFonts w:hint="eastAsia"/>
              </w:rPr>
              <w:t>了解</w:t>
            </w:r>
            <w:r>
              <w:rPr>
                <w:rFonts w:hint="eastAsia"/>
              </w:rPr>
              <w:t>树的定义、树的逻辑表示方法和树的基本术语。</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4308E">
            <w:pPr>
              <w:spacing w:before="100" w:beforeAutospacing="1" w:after="100" w:afterAutospacing="1"/>
            </w:pPr>
            <w:r>
              <w:rPr>
                <w:rFonts w:hint="eastAsia"/>
              </w:rPr>
              <w:t>树的性质</w:t>
            </w:r>
          </w:p>
        </w:tc>
        <w:tc>
          <w:tcPr>
            <w:tcW w:w="3685" w:type="dxa"/>
            <w:vAlign w:val="center"/>
          </w:tcPr>
          <w:p w:rsidR="00B6476B" w:rsidRPr="0014308E" w:rsidRDefault="00B6476B" w:rsidP="0014308E">
            <w:pPr>
              <w:spacing w:before="100" w:beforeAutospacing="1" w:after="100" w:afterAutospacing="1"/>
            </w:pPr>
            <w:r w:rsidRPr="0014308E">
              <w:rPr>
                <w:rFonts w:hint="eastAsia"/>
              </w:rPr>
              <w:t>了解</w:t>
            </w:r>
            <w:r>
              <w:rPr>
                <w:rFonts w:hint="eastAsia"/>
              </w:rPr>
              <w:t>树的</w:t>
            </w:r>
            <w:r>
              <w:rPr>
                <w:rFonts w:hint="eastAsia"/>
              </w:rPr>
              <w:t>4</w:t>
            </w:r>
            <w:r>
              <w:rPr>
                <w:rFonts w:hint="eastAsia"/>
              </w:rPr>
              <w:t>个性质及其应用。</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566EAF">
            <w:r>
              <w:rPr>
                <w:rFonts w:hint="eastAsia"/>
              </w:rPr>
              <w:t>树的基本运算</w:t>
            </w:r>
          </w:p>
        </w:tc>
        <w:tc>
          <w:tcPr>
            <w:tcW w:w="3685" w:type="dxa"/>
            <w:vAlign w:val="center"/>
          </w:tcPr>
          <w:p w:rsidR="00B6476B" w:rsidRPr="0014308E" w:rsidRDefault="00B6476B" w:rsidP="00566EAF">
            <w:pPr>
              <w:spacing w:before="100" w:beforeAutospacing="1" w:after="100" w:afterAutospacing="1"/>
            </w:pPr>
            <w:r>
              <w:rPr>
                <w:rFonts w:hint="eastAsia"/>
              </w:rPr>
              <w:t>掌握树的先根遍历、后根遍历和层次遍历过程。</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566EAF">
            <w:r>
              <w:rPr>
                <w:rFonts w:hint="eastAsia"/>
              </w:rPr>
              <w:t>树的存储结构</w:t>
            </w:r>
          </w:p>
        </w:tc>
        <w:tc>
          <w:tcPr>
            <w:tcW w:w="3685" w:type="dxa"/>
            <w:vAlign w:val="center"/>
          </w:tcPr>
          <w:p w:rsidR="00B6476B" w:rsidRPr="00566EAF" w:rsidRDefault="00B6476B" w:rsidP="00566EAF">
            <w:r>
              <w:rPr>
                <w:rFonts w:hint="eastAsia"/>
              </w:rPr>
              <w:t>掌握树的双亲存储结构、孩子</w:t>
            </w:r>
            <w:r>
              <w:rPr>
                <w:rFonts w:hAnsi="宋体" w:hint="eastAsia"/>
              </w:rPr>
              <w:t>链</w:t>
            </w:r>
            <w:r>
              <w:rPr>
                <w:rFonts w:hint="eastAsia"/>
              </w:rPr>
              <w:t>存储结构和孩子兄弟</w:t>
            </w:r>
            <w:r>
              <w:rPr>
                <w:rFonts w:hAnsi="宋体" w:hint="eastAsia"/>
              </w:rPr>
              <w:t>链</w:t>
            </w:r>
            <w:r>
              <w:rPr>
                <w:rFonts w:hint="eastAsia"/>
              </w:rPr>
              <w:t>存储结构以及特点。</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val="restart"/>
            <w:vAlign w:val="center"/>
          </w:tcPr>
          <w:p w:rsidR="00B6476B" w:rsidRPr="001A42A6" w:rsidRDefault="00B6476B" w:rsidP="0039643D">
            <w:pPr>
              <w:jc w:val="center"/>
            </w:pPr>
            <w:r>
              <w:rPr>
                <w:rFonts w:hint="eastAsia"/>
              </w:rPr>
              <w:t>二叉树</w:t>
            </w:r>
          </w:p>
        </w:tc>
        <w:tc>
          <w:tcPr>
            <w:tcW w:w="1560" w:type="dxa"/>
            <w:vAlign w:val="center"/>
          </w:tcPr>
          <w:p w:rsidR="00B6476B" w:rsidRPr="009A0E95" w:rsidRDefault="00B6476B" w:rsidP="0057555F">
            <w:pPr>
              <w:spacing w:before="100" w:beforeAutospacing="1" w:after="100" w:afterAutospacing="1"/>
            </w:pPr>
            <w:r>
              <w:rPr>
                <w:rFonts w:hint="eastAsia"/>
              </w:rPr>
              <w:t>二叉树的基本概念</w:t>
            </w:r>
          </w:p>
        </w:tc>
        <w:tc>
          <w:tcPr>
            <w:tcW w:w="3685" w:type="dxa"/>
            <w:vAlign w:val="center"/>
          </w:tcPr>
          <w:p w:rsidR="00B6476B" w:rsidRPr="0057555F" w:rsidRDefault="00B6476B" w:rsidP="00E76025">
            <w:r w:rsidRPr="0014308E">
              <w:rPr>
                <w:rFonts w:hint="eastAsia"/>
              </w:rPr>
              <w:t>了解</w:t>
            </w:r>
            <w:r>
              <w:rPr>
                <w:rFonts w:hint="eastAsia"/>
              </w:rPr>
              <w:t>二叉树、</w:t>
            </w:r>
            <w:r w:rsidRPr="00E35772">
              <w:rPr>
                <w:rFonts w:hint="eastAsia"/>
              </w:rPr>
              <w:t>满二叉树</w:t>
            </w:r>
            <w:r>
              <w:rPr>
                <w:rFonts w:hint="eastAsia"/>
              </w:rPr>
              <w:t>和</w:t>
            </w:r>
            <w:r w:rsidRPr="00E35772">
              <w:rPr>
                <w:rFonts w:hint="eastAsia"/>
              </w:rPr>
              <w:t>完全二叉树</w:t>
            </w:r>
            <w:r>
              <w:rPr>
                <w:rFonts w:hint="eastAsia"/>
              </w:rPr>
              <w:t>的定义、二叉树的逻辑表示方法和二叉树的基本术语。</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3135D4">
            <w:pPr>
              <w:spacing w:before="100" w:beforeAutospacing="1" w:after="100" w:afterAutospacing="1"/>
            </w:pPr>
            <w:r>
              <w:rPr>
                <w:rFonts w:hint="eastAsia"/>
              </w:rPr>
              <w:t>二叉树树的性质</w:t>
            </w:r>
          </w:p>
        </w:tc>
        <w:tc>
          <w:tcPr>
            <w:tcW w:w="3685" w:type="dxa"/>
            <w:vAlign w:val="center"/>
          </w:tcPr>
          <w:p w:rsidR="00B6476B" w:rsidRPr="0014308E" w:rsidRDefault="00B6476B" w:rsidP="00E76025">
            <w:pPr>
              <w:spacing w:before="100" w:beforeAutospacing="1" w:after="100" w:afterAutospacing="1"/>
            </w:pPr>
            <w:r w:rsidRPr="0014308E">
              <w:rPr>
                <w:rFonts w:hint="eastAsia"/>
              </w:rPr>
              <w:t>了解</w:t>
            </w:r>
            <w:r>
              <w:rPr>
                <w:rFonts w:hint="eastAsia"/>
              </w:rPr>
              <w:t>二叉树树的</w:t>
            </w:r>
            <w:r>
              <w:rPr>
                <w:rFonts w:hint="eastAsia"/>
              </w:rPr>
              <w:t>5</w:t>
            </w:r>
            <w:r>
              <w:rPr>
                <w:rFonts w:hint="eastAsia"/>
              </w:rPr>
              <w:t>个性质及其应用。</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E76025" w:rsidRDefault="00B6476B" w:rsidP="00E76025">
            <w:r>
              <w:rPr>
                <w:rFonts w:hint="eastAsia"/>
              </w:rPr>
              <w:t>二叉树与树、森林之间的转换</w:t>
            </w:r>
          </w:p>
        </w:tc>
        <w:tc>
          <w:tcPr>
            <w:tcW w:w="3685" w:type="dxa"/>
            <w:vAlign w:val="center"/>
          </w:tcPr>
          <w:p w:rsidR="00B6476B" w:rsidRPr="00E76025" w:rsidRDefault="00B6476B" w:rsidP="00240DFF">
            <w:r w:rsidRPr="0014308E">
              <w:rPr>
                <w:rFonts w:hint="eastAsia"/>
              </w:rPr>
              <w:t>了解</w:t>
            </w:r>
            <w:r>
              <w:rPr>
                <w:rFonts w:hint="eastAsia"/>
              </w:rPr>
              <w:t>森林、树转换为二叉树以及二叉树还原为森林、树的过程。</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57555F">
            <w:pPr>
              <w:spacing w:before="100" w:beforeAutospacing="1" w:after="100" w:afterAutospacing="1"/>
            </w:pPr>
            <w:r>
              <w:rPr>
                <w:rFonts w:hint="eastAsia"/>
              </w:rPr>
              <w:t>二叉树存储结构</w:t>
            </w:r>
          </w:p>
        </w:tc>
        <w:tc>
          <w:tcPr>
            <w:tcW w:w="3685" w:type="dxa"/>
            <w:vAlign w:val="center"/>
          </w:tcPr>
          <w:p w:rsidR="00B6476B" w:rsidRPr="00E76025" w:rsidRDefault="00B6476B" w:rsidP="00240DFF">
            <w:r>
              <w:rPr>
                <w:rFonts w:hint="eastAsia"/>
              </w:rPr>
              <w:t>掌握二叉树的顺序存储结构和二叉树的链式存储结构。</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E76025" w:rsidRDefault="00B6476B" w:rsidP="00E76025">
            <w:r>
              <w:rPr>
                <w:rFonts w:hint="eastAsia"/>
              </w:rPr>
              <w:t>二叉树的基本运算及其实现</w:t>
            </w:r>
          </w:p>
        </w:tc>
        <w:tc>
          <w:tcPr>
            <w:tcW w:w="3685" w:type="dxa"/>
            <w:vAlign w:val="center"/>
          </w:tcPr>
          <w:p w:rsidR="00B6476B" w:rsidRPr="0057555F" w:rsidRDefault="00B6476B" w:rsidP="0057555F">
            <w:pPr>
              <w:spacing w:before="100" w:beforeAutospacing="1" w:after="100" w:afterAutospacing="1"/>
            </w:pPr>
            <w:r>
              <w:rPr>
                <w:rFonts w:hint="eastAsia"/>
              </w:rPr>
              <w:t>掌握二叉树的基本运算及其实现过程。</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E71A0">
            <w:r>
              <w:rPr>
                <w:rFonts w:hint="eastAsia"/>
              </w:rPr>
              <w:t>二叉树的遍历</w:t>
            </w:r>
          </w:p>
        </w:tc>
        <w:tc>
          <w:tcPr>
            <w:tcW w:w="3685" w:type="dxa"/>
            <w:vAlign w:val="center"/>
          </w:tcPr>
          <w:p w:rsidR="00B6476B" w:rsidRPr="007E71A0" w:rsidRDefault="00B6476B" w:rsidP="006E1F82">
            <w:r>
              <w:rPr>
                <w:rFonts w:hint="eastAsia"/>
              </w:rPr>
              <w:t>掌握二叉树的先序遍历、中序遍历、后序遍历和层次遍历算法设计，</w:t>
            </w:r>
            <w:r w:rsidRPr="0014308E">
              <w:rPr>
                <w:rFonts w:hint="eastAsia"/>
              </w:rPr>
              <w:t>了解</w:t>
            </w:r>
            <w:r>
              <w:rPr>
                <w:rFonts w:hint="eastAsia"/>
              </w:rPr>
              <w:t>先序遍历、中序遍历和后序遍历非递归算法设计。</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3310AB" w:rsidRDefault="00B6476B" w:rsidP="006F5D33">
            <w:r>
              <w:rPr>
                <w:rFonts w:hint="eastAsia"/>
              </w:rPr>
              <w:t>二叉树遍历应用</w:t>
            </w:r>
          </w:p>
        </w:tc>
        <w:tc>
          <w:tcPr>
            <w:tcW w:w="3685" w:type="dxa"/>
            <w:vAlign w:val="center"/>
          </w:tcPr>
          <w:p w:rsidR="00B6476B" w:rsidRDefault="00B6476B" w:rsidP="0057555F">
            <w:pPr>
              <w:spacing w:before="100" w:beforeAutospacing="1" w:after="100" w:afterAutospacing="1"/>
            </w:pPr>
            <w:r>
              <w:rPr>
                <w:rFonts w:hint="eastAsia"/>
              </w:rPr>
              <w:t>掌握二叉树的</w:t>
            </w:r>
            <w:r>
              <w:rPr>
                <w:rFonts w:hint="eastAsia"/>
              </w:rPr>
              <w:t>4</w:t>
            </w:r>
            <w:r>
              <w:rPr>
                <w:rFonts w:hint="eastAsia"/>
              </w:rPr>
              <w:t>种遍历在二叉树算法设计中的应用。</w:t>
            </w:r>
          </w:p>
        </w:tc>
        <w:tc>
          <w:tcPr>
            <w:tcW w:w="1559" w:type="dxa"/>
            <w:vAlign w:val="center"/>
          </w:tcPr>
          <w:p w:rsidR="00B6476B"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E76025">
            <w:r>
              <w:rPr>
                <w:rFonts w:hint="eastAsia"/>
              </w:rPr>
              <w:t>二叉树的构造</w:t>
            </w:r>
          </w:p>
        </w:tc>
        <w:tc>
          <w:tcPr>
            <w:tcW w:w="3685" w:type="dxa"/>
            <w:vAlign w:val="center"/>
          </w:tcPr>
          <w:p w:rsidR="00B6476B" w:rsidRDefault="00B6476B" w:rsidP="006F5D33">
            <w:pPr>
              <w:spacing w:before="100" w:beforeAutospacing="1" w:after="100" w:afterAutospacing="1"/>
            </w:pPr>
            <w:r>
              <w:rPr>
                <w:rFonts w:hint="eastAsia"/>
              </w:rPr>
              <w:t>掌握由先序遍历、中序遍历序列构造二叉树和由后序遍历、中序遍历序列构造二叉树的过程。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E76025">
            <w:r>
              <w:rPr>
                <w:rFonts w:hint="eastAsia"/>
              </w:rPr>
              <w:t>线索二叉树</w:t>
            </w:r>
          </w:p>
        </w:tc>
        <w:tc>
          <w:tcPr>
            <w:tcW w:w="3685" w:type="dxa"/>
            <w:vAlign w:val="center"/>
          </w:tcPr>
          <w:p w:rsidR="00B6476B" w:rsidRDefault="00B6476B" w:rsidP="006F5D33">
            <w:r w:rsidRPr="0014308E">
              <w:rPr>
                <w:rFonts w:hint="eastAsia"/>
              </w:rPr>
              <w:t>了解</w:t>
            </w:r>
            <w:r>
              <w:rPr>
                <w:rFonts w:hint="eastAsia"/>
              </w:rPr>
              <w:t>线索二叉树的概念、线索二叉树的</w:t>
            </w:r>
            <w:r>
              <w:rPr>
                <w:rFonts w:hint="eastAsia"/>
              </w:rPr>
              <w:lastRenderedPageBreak/>
              <w:t>构造和遍历过程。</w:t>
            </w:r>
          </w:p>
        </w:tc>
        <w:tc>
          <w:tcPr>
            <w:tcW w:w="1559" w:type="dxa"/>
            <w:vAlign w:val="center"/>
          </w:tcPr>
          <w:p w:rsidR="00B6476B" w:rsidRDefault="00B6476B" w:rsidP="00A75836">
            <w:pPr>
              <w:spacing w:before="100" w:beforeAutospacing="1" w:after="100" w:afterAutospacing="1"/>
              <w:jc w:val="center"/>
            </w:pPr>
            <w:r>
              <w:rPr>
                <w:rFonts w:hint="eastAsia"/>
              </w:rPr>
              <w:lastRenderedPageBreak/>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6F5D33">
            <w:r>
              <w:rPr>
                <w:rFonts w:hint="eastAsia"/>
              </w:rPr>
              <w:t>哈夫曼树</w:t>
            </w:r>
          </w:p>
        </w:tc>
        <w:tc>
          <w:tcPr>
            <w:tcW w:w="3685" w:type="dxa"/>
            <w:vAlign w:val="center"/>
          </w:tcPr>
          <w:p w:rsidR="00B6476B" w:rsidRDefault="00B6476B" w:rsidP="00AE3B4C">
            <w:r>
              <w:rPr>
                <w:rFonts w:hint="eastAsia"/>
              </w:rPr>
              <w:t>掌握哈夫曼树的概念、构造哈夫曼树和产生哈夫曼编码的过程。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C034B6">
            <w:pPr>
              <w:jc w:val="center"/>
            </w:pPr>
            <w:r>
              <w:rPr>
                <w:rFonts w:hint="eastAsia"/>
              </w:rPr>
              <w:t>图</w:t>
            </w:r>
          </w:p>
        </w:tc>
        <w:tc>
          <w:tcPr>
            <w:tcW w:w="1560" w:type="dxa"/>
            <w:vAlign w:val="center"/>
          </w:tcPr>
          <w:p w:rsidR="00B6476B" w:rsidRPr="009A0E95" w:rsidRDefault="00B6476B" w:rsidP="003135D4">
            <w:pPr>
              <w:spacing w:before="100" w:beforeAutospacing="1" w:after="100" w:afterAutospacing="1"/>
            </w:pPr>
            <w:r>
              <w:rPr>
                <w:rFonts w:hint="eastAsia"/>
              </w:rPr>
              <w:t>图的基本概念</w:t>
            </w:r>
          </w:p>
        </w:tc>
        <w:tc>
          <w:tcPr>
            <w:tcW w:w="3685" w:type="dxa"/>
            <w:vAlign w:val="center"/>
          </w:tcPr>
          <w:p w:rsidR="00B6476B" w:rsidRPr="0014308E" w:rsidRDefault="00B6476B" w:rsidP="00C034B6">
            <w:r w:rsidRPr="0014308E">
              <w:rPr>
                <w:rFonts w:hint="eastAsia"/>
              </w:rPr>
              <w:t>了解</w:t>
            </w:r>
            <w:r>
              <w:rPr>
                <w:rFonts w:hint="eastAsia"/>
              </w:rPr>
              <w:t>图的定义和图的基本术语。</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586C84" w:rsidRDefault="00B6476B" w:rsidP="00586C84">
            <w:r>
              <w:rPr>
                <w:rFonts w:hint="eastAsia"/>
              </w:rPr>
              <w:t>图的存储结构</w:t>
            </w:r>
          </w:p>
        </w:tc>
        <w:tc>
          <w:tcPr>
            <w:tcW w:w="3685" w:type="dxa"/>
            <w:vAlign w:val="center"/>
          </w:tcPr>
          <w:p w:rsidR="00B6476B" w:rsidRPr="0057555F" w:rsidRDefault="00B6476B" w:rsidP="00586C84">
            <w:r>
              <w:rPr>
                <w:rFonts w:hint="eastAsia"/>
              </w:rPr>
              <w:t>掌握图的邻接矩阵存储方法和邻接表表存储方法。</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3135D4">
            <w:r>
              <w:rPr>
                <w:rFonts w:hint="eastAsia"/>
              </w:rPr>
              <w:t>图的遍历</w:t>
            </w:r>
          </w:p>
        </w:tc>
        <w:tc>
          <w:tcPr>
            <w:tcW w:w="3685" w:type="dxa"/>
            <w:vAlign w:val="center"/>
          </w:tcPr>
          <w:p w:rsidR="00B6476B" w:rsidRPr="003135D4" w:rsidRDefault="00B6476B" w:rsidP="003135D4">
            <w:r>
              <w:rPr>
                <w:rFonts w:hint="eastAsia"/>
              </w:rPr>
              <w:t>掌握图深度优先搜索遍历和广度优先搜索遍历算法。</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4E6857">
            <w:r>
              <w:rPr>
                <w:rFonts w:hint="eastAsia"/>
              </w:rPr>
              <w:t>图遍历算法的应用</w:t>
            </w:r>
          </w:p>
        </w:tc>
        <w:tc>
          <w:tcPr>
            <w:tcW w:w="3685" w:type="dxa"/>
            <w:vAlign w:val="center"/>
          </w:tcPr>
          <w:p w:rsidR="00B6476B" w:rsidRDefault="00B6476B" w:rsidP="003A36A2">
            <w:r>
              <w:rPr>
                <w:rFonts w:hint="eastAsia"/>
              </w:rPr>
              <w:t>掌握图的两种遍历算法在图算法设计中的应用。</w:t>
            </w:r>
          </w:p>
        </w:tc>
        <w:tc>
          <w:tcPr>
            <w:tcW w:w="1559" w:type="dxa"/>
            <w:vAlign w:val="center"/>
          </w:tcPr>
          <w:p w:rsidR="00B6476B"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3135D4">
            <w:r>
              <w:rPr>
                <w:rFonts w:hint="eastAsia"/>
              </w:rPr>
              <w:t>生成树和最小生成树</w:t>
            </w:r>
          </w:p>
        </w:tc>
        <w:tc>
          <w:tcPr>
            <w:tcW w:w="3685" w:type="dxa"/>
            <w:vAlign w:val="center"/>
          </w:tcPr>
          <w:p w:rsidR="00B6476B" w:rsidRPr="008E1726" w:rsidRDefault="00B6476B" w:rsidP="008E1726">
            <w:r w:rsidRPr="0014308E">
              <w:rPr>
                <w:rFonts w:hint="eastAsia"/>
              </w:rPr>
              <w:t>了解</w:t>
            </w:r>
            <w:r>
              <w:rPr>
                <w:rFonts w:hint="eastAsia"/>
              </w:rPr>
              <w:t>生成树和最小生成树的概念，掌握构造最小生成树的普里姆算法和克鲁斯卡尔算法。</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0867BB">
            <w:r>
              <w:rPr>
                <w:rFonts w:hint="eastAsia"/>
              </w:rPr>
              <w:t>最短路径</w:t>
            </w:r>
          </w:p>
        </w:tc>
        <w:tc>
          <w:tcPr>
            <w:tcW w:w="3685" w:type="dxa"/>
            <w:vAlign w:val="center"/>
          </w:tcPr>
          <w:p w:rsidR="00B6476B" w:rsidRDefault="00B6476B" w:rsidP="000867BB">
            <w:r w:rsidRPr="0014308E">
              <w:rPr>
                <w:rFonts w:hint="eastAsia"/>
              </w:rPr>
              <w:t>了解</w:t>
            </w:r>
            <w:r>
              <w:rPr>
                <w:rFonts w:hint="eastAsia"/>
              </w:rPr>
              <w:t>最短路径的概念，掌握构造最短路径的狄克斯特拉算法和</w:t>
            </w:r>
            <w:r>
              <w:rPr>
                <w:rFonts w:hAnsi="宋体" w:hint="eastAsia"/>
              </w:rPr>
              <w:t>弗洛伊德</w:t>
            </w:r>
            <w:r>
              <w:rPr>
                <w:rFonts w:hint="eastAsia"/>
              </w:rPr>
              <w:t>算法。</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3135D4">
            <w:r>
              <w:rPr>
                <w:rFonts w:hint="eastAsia"/>
              </w:rPr>
              <w:t>拓扑排序</w:t>
            </w:r>
          </w:p>
        </w:tc>
        <w:tc>
          <w:tcPr>
            <w:tcW w:w="3685" w:type="dxa"/>
            <w:vAlign w:val="center"/>
          </w:tcPr>
          <w:p w:rsidR="00B6476B" w:rsidRDefault="00B6476B" w:rsidP="003135D4">
            <w:r w:rsidRPr="0014308E">
              <w:rPr>
                <w:rFonts w:hint="eastAsia"/>
              </w:rPr>
              <w:t>了解</w:t>
            </w:r>
            <w:r>
              <w:rPr>
                <w:rFonts w:hint="eastAsia"/>
              </w:rPr>
              <w:t>拓扑排序的概念和拓扑排序过程。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0A0A30">
            <w:r w:rsidRPr="00E601C7">
              <w:t>AOE</w:t>
            </w:r>
            <w:r w:rsidRPr="00E601C7">
              <w:t>网与关键路径</w:t>
            </w:r>
          </w:p>
        </w:tc>
        <w:tc>
          <w:tcPr>
            <w:tcW w:w="3685" w:type="dxa"/>
            <w:vAlign w:val="center"/>
          </w:tcPr>
          <w:p w:rsidR="00B6476B" w:rsidRDefault="00B6476B" w:rsidP="003135D4">
            <w:r w:rsidRPr="0014308E">
              <w:rPr>
                <w:rFonts w:hint="eastAsia"/>
              </w:rPr>
              <w:t>了解</w:t>
            </w:r>
            <w:r w:rsidRPr="00E601C7">
              <w:t>AOE</w:t>
            </w:r>
            <w:r w:rsidRPr="00E601C7">
              <w:t>网与关键路径</w:t>
            </w:r>
            <w:r>
              <w:rPr>
                <w:rFonts w:hint="eastAsia"/>
              </w:rPr>
              <w:t>的概念、求解</w:t>
            </w:r>
            <w:r w:rsidRPr="00E601C7">
              <w:t>关键路径</w:t>
            </w:r>
            <w:r>
              <w:rPr>
                <w:rFonts w:hint="eastAsia"/>
              </w:rPr>
              <w:t>的过程。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BB401F">
            <w:pPr>
              <w:jc w:val="center"/>
            </w:pPr>
            <w:r w:rsidRPr="00E601C7">
              <w:t>查找</w:t>
            </w:r>
          </w:p>
        </w:tc>
        <w:tc>
          <w:tcPr>
            <w:tcW w:w="1560" w:type="dxa"/>
            <w:vAlign w:val="center"/>
          </w:tcPr>
          <w:p w:rsidR="00B6476B" w:rsidRPr="009A0E95" w:rsidRDefault="00B6476B" w:rsidP="00BB401F">
            <w:r w:rsidRPr="00E601C7">
              <w:t>查找的基本概念</w:t>
            </w:r>
          </w:p>
        </w:tc>
        <w:tc>
          <w:tcPr>
            <w:tcW w:w="3685" w:type="dxa"/>
            <w:vAlign w:val="center"/>
          </w:tcPr>
          <w:p w:rsidR="00B6476B" w:rsidRPr="0057555F" w:rsidRDefault="00B6476B" w:rsidP="00BB401F">
            <w:r w:rsidRPr="00E601C7">
              <w:t>查找</w:t>
            </w:r>
            <w:r>
              <w:rPr>
                <w:rFonts w:hint="eastAsia"/>
              </w:rPr>
              <w:t>表和</w:t>
            </w:r>
            <w:r w:rsidRPr="00E601C7">
              <w:t>平均查找长度</w:t>
            </w:r>
            <w:r>
              <w:rPr>
                <w:rFonts w:hint="eastAsia"/>
              </w:rPr>
              <w:t>的</w:t>
            </w:r>
            <w:r w:rsidRPr="00E601C7">
              <w:t>定义</w:t>
            </w:r>
            <w:r>
              <w:rPr>
                <w:rFonts w:hint="eastAsia"/>
              </w:rPr>
              <w:t>。</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BB401F">
            <w:r w:rsidRPr="00E601C7">
              <w:t>线性表的查找</w:t>
            </w:r>
          </w:p>
        </w:tc>
        <w:tc>
          <w:tcPr>
            <w:tcW w:w="3685" w:type="dxa"/>
          </w:tcPr>
          <w:p w:rsidR="00B6476B" w:rsidRPr="00B330BD" w:rsidRDefault="00B6476B" w:rsidP="00B330BD">
            <w:r>
              <w:rPr>
                <w:rFonts w:hint="eastAsia"/>
              </w:rPr>
              <w:t>掌握顺序查找、折半查找和分块查找算法设计和算法分析。</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25322C">
            <w:r>
              <w:rPr>
                <w:rFonts w:hint="eastAsia"/>
              </w:rPr>
              <w:t>树表的查找</w:t>
            </w:r>
          </w:p>
        </w:tc>
        <w:tc>
          <w:tcPr>
            <w:tcW w:w="3685" w:type="dxa"/>
          </w:tcPr>
          <w:p w:rsidR="00B6476B" w:rsidRPr="00B258C3" w:rsidRDefault="00B6476B" w:rsidP="0025322C">
            <w:r>
              <w:rPr>
                <w:rFonts w:hint="eastAsia"/>
              </w:rPr>
              <w:t>掌握二叉排序树的算法设计，</w:t>
            </w:r>
            <w:r w:rsidRPr="0014308E">
              <w:rPr>
                <w:rFonts w:hint="eastAsia"/>
              </w:rPr>
              <w:t>了解</w:t>
            </w:r>
            <w:r>
              <w:rPr>
                <w:rFonts w:hint="eastAsia"/>
              </w:rPr>
              <w:t>平衡二叉树、</w:t>
            </w:r>
            <w:r>
              <w:rPr>
                <w:rFonts w:hint="eastAsia"/>
              </w:rPr>
              <w:t>B-</w:t>
            </w:r>
            <w:r>
              <w:rPr>
                <w:rFonts w:hint="eastAsia"/>
              </w:rPr>
              <w:t>和</w:t>
            </w:r>
            <w:r>
              <w:rPr>
                <w:rFonts w:hint="eastAsia"/>
              </w:rPr>
              <w:t>B+</w:t>
            </w:r>
            <w:r>
              <w:rPr>
                <w:rFonts w:hint="eastAsia"/>
              </w:rPr>
              <w:t>树的组织和查找过程。</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4971BE">
            <w:r>
              <w:rPr>
                <w:rFonts w:hint="eastAsia"/>
              </w:rPr>
              <w:t>哈希表查找</w:t>
            </w:r>
          </w:p>
        </w:tc>
        <w:tc>
          <w:tcPr>
            <w:tcW w:w="3685" w:type="dxa"/>
            <w:vAlign w:val="center"/>
          </w:tcPr>
          <w:p w:rsidR="00B6476B" w:rsidRPr="007D391C" w:rsidRDefault="00B6476B" w:rsidP="007D391C">
            <w:r>
              <w:rPr>
                <w:rFonts w:hint="eastAsia"/>
              </w:rPr>
              <w:t>掌握哈希表的基本概念、哈希函数构造方法、哈希冲突解决方法和哈希查找过程。</w:t>
            </w:r>
          </w:p>
        </w:tc>
        <w:tc>
          <w:tcPr>
            <w:tcW w:w="1559" w:type="dxa"/>
            <w:vAlign w:val="center"/>
          </w:tcPr>
          <w:p w:rsidR="00B6476B" w:rsidRPr="001A42A6" w:rsidRDefault="00BA31F7"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6647A4">
            <w:pPr>
              <w:jc w:val="center"/>
            </w:pPr>
            <w:r>
              <w:rPr>
                <w:rFonts w:hint="eastAsia"/>
              </w:rPr>
              <w:t>内排序</w:t>
            </w:r>
          </w:p>
        </w:tc>
        <w:tc>
          <w:tcPr>
            <w:tcW w:w="1560" w:type="dxa"/>
            <w:vAlign w:val="center"/>
          </w:tcPr>
          <w:p w:rsidR="00B6476B" w:rsidRDefault="00B6476B" w:rsidP="007D391C">
            <w:r>
              <w:rPr>
                <w:rFonts w:hint="eastAsia"/>
              </w:rPr>
              <w:t>排序的基本概念</w:t>
            </w:r>
          </w:p>
        </w:tc>
        <w:tc>
          <w:tcPr>
            <w:tcW w:w="3685" w:type="dxa"/>
            <w:vAlign w:val="center"/>
          </w:tcPr>
          <w:p w:rsidR="00B6476B" w:rsidRPr="001053F8" w:rsidRDefault="00B6476B" w:rsidP="004971BE">
            <w:r w:rsidRPr="0014308E">
              <w:rPr>
                <w:rFonts w:hint="eastAsia"/>
              </w:rPr>
              <w:t>了解</w:t>
            </w:r>
            <w:r>
              <w:rPr>
                <w:rFonts w:hint="eastAsia"/>
              </w:rPr>
              <w:t>排序算法的稳定性、排序算法的分类。</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1053F8" w:rsidRDefault="00B6476B" w:rsidP="007D391C">
            <w:r>
              <w:rPr>
                <w:rFonts w:hint="eastAsia"/>
              </w:rPr>
              <w:t>插入排序</w:t>
            </w:r>
          </w:p>
        </w:tc>
        <w:tc>
          <w:tcPr>
            <w:tcW w:w="3685" w:type="dxa"/>
            <w:vAlign w:val="center"/>
          </w:tcPr>
          <w:p w:rsidR="00B6476B" w:rsidRPr="001053F8" w:rsidRDefault="00B6476B" w:rsidP="004971BE">
            <w:r>
              <w:rPr>
                <w:rFonts w:hint="eastAsia"/>
              </w:rPr>
              <w:t>掌握直接插入排序算法的思路、排序算法和算法分析，折半插入排序算法的思路、排序算法和算法分析，希尔排序算法的思路、排序算法和算法分析。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交换排序</w:t>
            </w:r>
          </w:p>
        </w:tc>
        <w:tc>
          <w:tcPr>
            <w:tcW w:w="3685" w:type="dxa"/>
            <w:vAlign w:val="center"/>
          </w:tcPr>
          <w:p w:rsidR="00B6476B" w:rsidRPr="00C43688" w:rsidRDefault="00B6476B" w:rsidP="004971BE">
            <w:r>
              <w:rPr>
                <w:rFonts w:hint="eastAsia"/>
              </w:rPr>
              <w:t>掌握冒泡排序算法的思路、排序算法和算法分析，快速排序算法的思路、排序算法和算法分析。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选择排序</w:t>
            </w:r>
          </w:p>
        </w:tc>
        <w:tc>
          <w:tcPr>
            <w:tcW w:w="3685" w:type="dxa"/>
            <w:vAlign w:val="center"/>
          </w:tcPr>
          <w:p w:rsidR="00B6476B" w:rsidRPr="00C67508" w:rsidRDefault="00B6476B" w:rsidP="004971BE">
            <w:r>
              <w:rPr>
                <w:rFonts w:hint="eastAsia"/>
              </w:rPr>
              <w:t>掌握直接选择排序算法的思路、排序算法和算法分析，堆排序算法的思路、排序算法和算法分析。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归并排序</w:t>
            </w:r>
          </w:p>
        </w:tc>
        <w:tc>
          <w:tcPr>
            <w:tcW w:w="3685" w:type="dxa"/>
            <w:vAlign w:val="center"/>
          </w:tcPr>
          <w:p w:rsidR="00B6476B" w:rsidRPr="00980E62" w:rsidRDefault="00B6476B" w:rsidP="004971BE">
            <w:r>
              <w:rPr>
                <w:rFonts w:hint="eastAsia"/>
              </w:rPr>
              <w:t>掌握归并排序算法的思路，二路归并算法和算法分析。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基数排序</w:t>
            </w:r>
          </w:p>
        </w:tc>
        <w:tc>
          <w:tcPr>
            <w:tcW w:w="3685" w:type="dxa"/>
            <w:vAlign w:val="center"/>
          </w:tcPr>
          <w:p w:rsidR="00B6476B" w:rsidRPr="009A0104" w:rsidRDefault="00B6476B" w:rsidP="007D391C">
            <w:r>
              <w:rPr>
                <w:rFonts w:hint="eastAsia"/>
              </w:rPr>
              <w:t>掌握基数排序算法的思路、排序算法和算法分析。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104" w:rsidRDefault="00B6476B" w:rsidP="007D391C">
            <w:r>
              <w:rPr>
                <w:rFonts w:hint="eastAsia"/>
              </w:rPr>
              <w:t>各种内排序方</w:t>
            </w:r>
            <w:r>
              <w:rPr>
                <w:rFonts w:hint="eastAsia"/>
              </w:rPr>
              <w:lastRenderedPageBreak/>
              <w:t>法的比较和选择</w:t>
            </w:r>
          </w:p>
        </w:tc>
        <w:tc>
          <w:tcPr>
            <w:tcW w:w="3685" w:type="dxa"/>
            <w:vAlign w:val="center"/>
          </w:tcPr>
          <w:p w:rsidR="00B6476B" w:rsidRPr="009A0104" w:rsidRDefault="00B6476B" w:rsidP="006647A4">
            <w:r>
              <w:rPr>
                <w:rFonts w:hint="eastAsia"/>
              </w:rPr>
              <w:lastRenderedPageBreak/>
              <w:t>掌握各种内排序方法时间和空间因素</w:t>
            </w:r>
            <w:r>
              <w:rPr>
                <w:rFonts w:hint="eastAsia"/>
              </w:rPr>
              <w:lastRenderedPageBreak/>
              <w:t>的比较和分析。</w:t>
            </w:r>
          </w:p>
        </w:tc>
        <w:tc>
          <w:tcPr>
            <w:tcW w:w="1559" w:type="dxa"/>
            <w:vAlign w:val="center"/>
          </w:tcPr>
          <w:p w:rsidR="00B6476B" w:rsidRDefault="00B6476B" w:rsidP="00A75836">
            <w:pPr>
              <w:spacing w:before="100" w:beforeAutospacing="1" w:after="100" w:afterAutospacing="1"/>
              <w:jc w:val="center"/>
            </w:pPr>
            <w:r>
              <w:rPr>
                <w:rFonts w:hint="eastAsia"/>
              </w:rPr>
              <w:lastRenderedPageBreak/>
              <w:t>难度知识点</w:t>
            </w:r>
          </w:p>
        </w:tc>
        <w:tc>
          <w:tcPr>
            <w:tcW w:w="663" w:type="dxa"/>
          </w:tcPr>
          <w:p w:rsidR="00B6476B"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C15459">
            <w:pPr>
              <w:jc w:val="center"/>
            </w:pPr>
            <w:r>
              <w:rPr>
                <w:rFonts w:hint="eastAsia"/>
              </w:rPr>
              <w:lastRenderedPageBreak/>
              <w:t>外排序</w:t>
            </w:r>
          </w:p>
        </w:tc>
        <w:tc>
          <w:tcPr>
            <w:tcW w:w="1560" w:type="dxa"/>
            <w:vAlign w:val="center"/>
          </w:tcPr>
          <w:p w:rsidR="00B6476B" w:rsidRPr="00981660" w:rsidRDefault="00B6476B" w:rsidP="00981660">
            <w:r>
              <w:rPr>
                <w:rFonts w:hint="eastAsia"/>
              </w:rPr>
              <w:t>外排序的基本概念</w:t>
            </w:r>
          </w:p>
        </w:tc>
        <w:tc>
          <w:tcPr>
            <w:tcW w:w="3685" w:type="dxa"/>
            <w:vAlign w:val="center"/>
          </w:tcPr>
          <w:p w:rsidR="00B6476B" w:rsidRPr="00981660" w:rsidRDefault="00B6476B" w:rsidP="007D391C">
            <w:r w:rsidRPr="0014308E">
              <w:rPr>
                <w:rFonts w:hint="eastAsia"/>
              </w:rPr>
              <w:t>了解</w:t>
            </w:r>
            <w:r>
              <w:rPr>
                <w:rFonts w:hint="eastAsia"/>
              </w:rPr>
              <w:t>外排序概念和外排序的一般过程。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磁盘排序</w:t>
            </w:r>
          </w:p>
        </w:tc>
        <w:tc>
          <w:tcPr>
            <w:tcW w:w="3685" w:type="dxa"/>
            <w:vAlign w:val="center"/>
          </w:tcPr>
          <w:p w:rsidR="00B6476B" w:rsidRPr="00C15459" w:rsidRDefault="00B6476B" w:rsidP="00C15459">
            <w:pPr>
              <w:rPr>
                <w:rFonts w:hAnsi="宋体"/>
              </w:rPr>
            </w:pPr>
            <w:r>
              <w:rPr>
                <w:rFonts w:hint="eastAsia"/>
              </w:rPr>
              <w:t>掌握磁盘排序中生成初始归并段、多路平衡归并和构造</w:t>
            </w:r>
            <w:r>
              <w:rPr>
                <w:rFonts w:hAnsi="宋体" w:hint="eastAsia"/>
              </w:rPr>
              <w:t>最佳归并树的过程。</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C15459" w:rsidRDefault="00B6476B" w:rsidP="00C15459">
            <w:r>
              <w:rPr>
                <w:rFonts w:hint="eastAsia"/>
              </w:rPr>
              <w:t>磁带排序</w:t>
            </w:r>
          </w:p>
        </w:tc>
        <w:tc>
          <w:tcPr>
            <w:tcW w:w="3685" w:type="dxa"/>
            <w:vAlign w:val="center"/>
          </w:tcPr>
          <w:p w:rsidR="00B6476B" w:rsidRDefault="00B6476B" w:rsidP="007D391C">
            <w:r w:rsidRPr="0014308E">
              <w:rPr>
                <w:rFonts w:hint="eastAsia"/>
              </w:rPr>
              <w:t>了解</w:t>
            </w:r>
            <w:r>
              <w:rPr>
                <w:rFonts w:hint="eastAsia"/>
              </w:rPr>
              <w:t>磁带排序的特点和磁带的多路平衡归并排序过程。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Default="00B6476B" w:rsidP="00447BB7">
            <w:pPr>
              <w:spacing w:before="100" w:beforeAutospacing="1" w:after="100" w:afterAutospacing="1"/>
            </w:pPr>
            <w:r>
              <w:rPr>
                <w:rFonts w:hint="eastAsia"/>
              </w:rPr>
              <w:t>自我学习</w:t>
            </w:r>
          </w:p>
        </w:tc>
      </w:tr>
      <w:tr w:rsidR="002806E6" w:rsidTr="002806E6">
        <w:tc>
          <w:tcPr>
            <w:tcW w:w="1242" w:type="dxa"/>
            <w:vMerge w:val="restart"/>
            <w:vAlign w:val="center"/>
          </w:tcPr>
          <w:p w:rsidR="002806E6" w:rsidRPr="001A42A6" w:rsidRDefault="002806E6" w:rsidP="002806E6">
            <w:pPr>
              <w:jc w:val="center"/>
            </w:pPr>
            <w:r>
              <w:rPr>
                <w:rFonts w:hint="eastAsia"/>
              </w:rPr>
              <w:t>文件</w:t>
            </w:r>
          </w:p>
        </w:tc>
        <w:tc>
          <w:tcPr>
            <w:tcW w:w="1560" w:type="dxa"/>
            <w:vAlign w:val="center"/>
          </w:tcPr>
          <w:p w:rsidR="002806E6" w:rsidRPr="00981660" w:rsidRDefault="002806E6" w:rsidP="002806E6">
            <w:r>
              <w:rPr>
                <w:rFonts w:hint="eastAsia"/>
              </w:rPr>
              <w:t>文件的基本概念</w:t>
            </w:r>
          </w:p>
        </w:tc>
        <w:tc>
          <w:tcPr>
            <w:tcW w:w="3685" w:type="dxa"/>
            <w:vAlign w:val="center"/>
          </w:tcPr>
          <w:p w:rsidR="002806E6" w:rsidRPr="00981660" w:rsidRDefault="002806E6" w:rsidP="002806E6">
            <w:r w:rsidRPr="0014308E">
              <w:rPr>
                <w:rFonts w:hint="eastAsia"/>
              </w:rPr>
              <w:t>了解</w:t>
            </w:r>
            <w:r>
              <w:rPr>
                <w:rFonts w:hint="eastAsia"/>
              </w:rPr>
              <w:t>外排序概念、分类、操作与物理结构等。</w:t>
            </w:r>
          </w:p>
        </w:tc>
        <w:tc>
          <w:tcPr>
            <w:tcW w:w="1559" w:type="dxa"/>
            <w:vAlign w:val="center"/>
          </w:tcPr>
          <w:p w:rsidR="002806E6" w:rsidRDefault="002806E6" w:rsidP="002806E6">
            <w:pPr>
              <w:spacing w:before="100" w:beforeAutospacing="1" w:after="100" w:afterAutospacing="1"/>
              <w:jc w:val="center"/>
            </w:pPr>
            <w:r>
              <w:rPr>
                <w:rFonts w:hint="eastAsia"/>
              </w:rPr>
              <w:t>一般知识点</w:t>
            </w:r>
          </w:p>
        </w:tc>
        <w:tc>
          <w:tcPr>
            <w:tcW w:w="663" w:type="dxa"/>
          </w:tcPr>
          <w:p w:rsidR="002806E6" w:rsidRDefault="00C4791A" w:rsidP="002806E6">
            <w:pPr>
              <w:spacing w:before="100" w:beforeAutospacing="1" w:after="100" w:afterAutospacing="1"/>
            </w:pPr>
            <w:r>
              <w:rPr>
                <w:rFonts w:hint="eastAsia"/>
              </w:rPr>
              <w:t>自我学习</w:t>
            </w:r>
          </w:p>
        </w:tc>
      </w:tr>
      <w:tr w:rsidR="002806E6" w:rsidTr="002806E6">
        <w:tc>
          <w:tcPr>
            <w:tcW w:w="1242" w:type="dxa"/>
            <w:vMerge/>
          </w:tcPr>
          <w:p w:rsidR="002806E6" w:rsidRPr="001A42A6" w:rsidRDefault="002806E6" w:rsidP="002806E6">
            <w:pPr>
              <w:spacing w:before="100" w:beforeAutospacing="1" w:after="100" w:afterAutospacing="1"/>
            </w:pPr>
          </w:p>
        </w:tc>
        <w:tc>
          <w:tcPr>
            <w:tcW w:w="1560" w:type="dxa"/>
            <w:vAlign w:val="center"/>
          </w:tcPr>
          <w:p w:rsidR="002806E6" w:rsidRDefault="002806E6" w:rsidP="002806E6">
            <w:r>
              <w:rPr>
                <w:rFonts w:hint="eastAsia"/>
              </w:rPr>
              <w:t>文件的物理结构</w:t>
            </w:r>
          </w:p>
        </w:tc>
        <w:tc>
          <w:tcPr>
            <w:tcW w:w="3685" w:type="dxa"/>
            <w:vAlign w:val="center"/>
          </w:tcPr>
          <w:p w:rsidR="002806E6" w:rsidRPr="00C15459" w:rsidRDefault="002806E6" w:rsidP="002806E6">
            <w:pPr>
              <w:rPr>
                <w:rFonts w:hAnsi="宋体"/>
              </w:rPr>
            </w:pPr>
            <w:r>
              <w:rPr>
                <w:rFonts w:hint="eastAsia"/>
              </w:rPr>
              <w:t>掌握顺序文件、索引文件、索引顺序文件、直接存取文件、多关键字文件</w:t>
            </w:r>
            <w:r>
              <w:rPr>
                <w:rFonts w:hAnsi="宋体" w:hint="eastAsia"/>
              </w:rPr>
              <w:t>。</w:t>
            </w:r>
          </w:p>
        </w:tc>
        <w:tc>
          <w:tcPr>
            <w:tcW w:w="1559" w:type="dxa"/>
            <w:vAlign w:val="center"/>
          </w:tcPr>
          <w:p w:rsidR="002806E6" w:rsidRDefault="002806E6" w:rsidP="002806E6">
            <w:pPr>
              <w:spacing w:before="100" w:beforeAutospacing="1" w:after="100" w:afterAutospacing="1"/>
              <w:jc w:val="center"/>
            </w:pPr>
            <w:r>
              <w:rPr>
                <w:rFonts w:hint="eastAsia"/>
              </w:rPr>
              <w:t>重要知识点</w:t>
            </w:r>
          </w:p>
        </w:tc>
        <w:tc>
          <w:tcPr>
            <w:tcW w:w="663" w:type="dxa"/>
          </w:tcPr>
          <w:p w:rsidR="002806E6" w:rsidRDefault="00C4791A" w:rsidP="002806E6">
            <w:pPr>
              <w:spacing w:before="100" w:beforeAutospacing="1" w:after="100" w:afterAutospacing="1"/>
            </w:pPr>
            <w:r>
              <w:rPr>
                <w:rFonts w:hint="eastAsia"/>
              </w:rPr>
              <w:t>自我学习</w:t>
            </w:r>
          </w:p>
        </w:tc>
      </w:tr>
    </w:tbl>
    <w:p w:rsidR="002806E6" w:rsidRDefault="002806E6" w:rsidP="00E11B05">
      <w:pPr>
        <w:spacing w:before="100" w:beforeAutospacing="1" w:after="100" w:afterAutospacing="1"/>
        <w:outlineLvl w:val="1"/>
        <w:rPr>
          <w:rFonts w:eastAsia="黑体"/>
          <w:b/>
          <w:bCs/>
        </w:rPr>
      </w:pPr>
    </w:p>
    <w:p w:rsidR="00A76295" w:rsidRDefault="00330E0A" w:rsidP="00E11B05">
      <w:pPr>
        <w:spacing w:before="100" w:beforeAutospacing="1" w:after="100" w:afterAutospacing="1"/>
        <w:outlineLvl w:val="1"/>
        <w:rPr>
          <w:rFonts w:eastAsia="黑体"/>
          <w:b/>
          <w:bCs/>
        </w:rPr>
      </w:pPr>
      <w:r>
        <w:rPr>
          <w:rFonts w:eastAsia="黑体" w:hint="eastAsia"/>
          <w:b/>
          <w:bCs/>
        </w:rPr>
        <w:t>四、课程能力</w:t>
      </w:r>
      <w:r w:rsidR="00A76295">
        <w:rPr>
          <w:rFonts w:eastAsia="黑体" w:hint="eastAsia"/>
          <w:b/>
          <w:bCs/>
        </w:rPr>
        <w:t>点</w:t>
      </w:r>
    </w:p>
    <w:tbl>
      <w:tblPr>
        <w:tblStyle w:val="a6"/>
        <w:tblW w:w="8945" w:type="dxa"/>
        <w:tblLook w:val="04A0"/>
      </w:tblPr>
      <w:tblGrid>
        <w:gridCol w:w="1478"/>
        <w:gridCol w:w="1560"/>
        <w:gridCol w:w="3402"/>
        <w:gridCol w:w="1323"/>
        <w:gridCol w:w="1182"/>
      </w:tblGrid>
      <w:tr w:rsidR="00A76295" w:rsidTr="0024466D">
        <w:tc>
          <w:tcPr>
            <w:tcW w:w="1478" w:type="dxa"/>
          </w:tcPr>
          <w:p w:rsidR="00A76295" w:rsidRDefault="00A76295" w:rsidP="00253DC5">
            <w:pPr>
              <w:spacing w:before="100" w:beforeAutospacing="1" w:after="100" w:afterAutospacing="1"/>
              <w:jc w:val="center"/>
              <w:rPr>
                <w:rFonts w:eastAsia="黑体"/>
                <w:b/>
                <w:bCs/>
              </w:rPr>
            </w:pPr>
            <w:r>
              <w:rPr>
                <w:rFonts w:eastAsia="黑体" w:hint="eastAsia"/>
                <w:b/>
                <w:bCs/>
              </w:rPr>
              <w:t>能力单元</w:t>
            </w:r>
          </w:p>
        </w:tc>
        <w:tc>
          <w:tcPr>
            <w:tcW w:w="1560" w:type="dxa"/>
          </w:tcPr>
          <w:p w:rsidR="00A76295" w:rsidRDefault="00A76295" w:rsidP="00253DC5">
            <w:pPr>
              <w:spacing w:before="100" w:beforeAutospacing="1" w:after="100" w:afterAutospacing="1"/>
              <w:jc w:val="center"/>
              <w:rPr>
                <w:rFonts w:eastAsia="黑体"/>
                <w:b/>
                <w:bCs/>
              </w:rPr>
            </w:pPr>
            <w:r>
              <w:rPr>
                <w:rFonts w:eastAsia="黑体" w:hint="eastAsia"/>
                <w:b/>
                <w:bCs/>
              </w:rPr>
              <w:t>能力点名称</w:t>
            </w:r>
          </w:p>
        </w:tc>
        <w:tc>
          <w:tcPr>
            <w:tcW w:w="3402" w:type="dxa"/>
          </w:tcPr>
          <w:p w:rsidR="00A76295" w:rsidRDefault="00A76295" w:rsidP="00253DC5">
            <w:pPr>
              <w:spacing w:before="100" w:beforeAutospacing="1" w:after="100" w:afterAutospacing="1"/>
              <w:jc w:val="center"/>
              <w:rPr>
                <w:rFonts w:eastAsia="黑体"/>
                <w:b/>
                <w:bCs/>
              </w:rPr>
            </w:pPr>
            <w:r>
              <w:rPr>
                <w:rFonts w:eastAsia="黑体" w:hint="eastAsia"/>
                <w:b/>
                <w:bCs/>
              </w:rPr>
              <w:t>能力点要求</w:t>
            </w:r>
          </w:p>
        </w:tc>
        <w:tc>
          <w:tcPr>
            <w:tcW w:w="1323" w:type="dxa"/>
          </w:tcPr>
          <w:p w:rsidR="00A76295" w:rsidRDefault="00A76295" w:rsidP="00253DC5">
            <w:pPr>
              <w:spacing w:before="100" w:beforeAutospacing="1" w:after="100" w:afterAutospacing="1"/>
              <w:jc w:val="center"/>
              <w:rPr>
                <w:rFonts w:eastAsia="黑体"/>
                <w:b/>
                <w:bCs/>
              </w:rPr>
            </w:pPr>
            <w:r>
              <w:rPr>
                <w:rFonts w:eastAsia="黑体" w:hint="eastAsia"/>
                <w:b/>
                <w:bCs/>
              </w:rPr>
              <w:t>能力点类型</w:t>
            </w:r>
          </w:p>
        </w:tc>
        <w:tc>
          <w:tcPr>
            <w:tcW w:w="1182" w:type="dxa"/>
          </w:tcPr>
          <w:p w:rsidR="00A76295" w:rsidRDefault="00A76295" w:rsidP="00253DC5">
            <w:pPr>
              <w:spacing w:before="100" w:beforeAutospacing="1" w:after="100" w:afterAutospacing="1"/>
              <w:jc w:val="center"/>
              <w:rPr>
                <w:rFonts w:eastAsia="黑体"/>
                <w:b/>
                <w:bCs/>
              </w:rPr>
            </w:pPr>
            <w:r>
              <w:rPr>
                <w:rFonts w:eastAsia="黑体" w:hint="eastAsia"/>
                <w:b/>
                <w:bCs/>
              </w:rPr>
              <w:t>备注</w:t>
            </w:r>
          </w:p>
        </w:tc>
      </w:tr>
      <w:tr w:rsidR="00A72A2A" w:rsidTr="008B3AAE">
        <w:trPr>
          <w:trHeight w:val="1248"/>
        </w:trPr>
        <w:tc>
          <w:tcPr>
            <w:tcW w:w="1478" w:type="dxa"/>
            <w:vAlign w:val="center"/>
          </w:tcPr>
          <w:p w:rsidR="00A72A2A" w:rsidRPr="001A42A6" w:rsidRDefault="00307C32" w:rsidP="008B3AAE">
            <w:pPr>
              <w:spacing w:before="100" w:beforeAutospacing="1" w:after="100" w:afterAutospacing="1"/>
              <w:jc w:val="center"/>
            </w:pPr>
            <w:r>
              <w:rPr>
                <w:rFonts w:hint="eastAsia"/>
              </w:rPr>
              <w:t>面向</w:t>
            </w:r>
            <w:r w:rsidR="00A72A2A">
              <w:t>数据</w:t>
            </w:r>
            <w:r w:rsidR="003016E2">
              <w:rPr>
                <w:rFonts w:hint="eastAsia"/>
              </w:rPr>
              <w:t>结构的</w:t>
            </w:r>
            <w:r w:rsidR="00DD3C03">
              <w:rPr>
                <w:rFonts w:hint="eastAsia"/>
              </w:rPr>
              <w:t>算法</w:t>
            </w:r>
            <w:r w:rsidR="00A57208">
              <w:rPr>
                <w:rFonts w:hint="eastAsia"/>
              </w:rPr>
              <w:t>设计</w:t>
            </w:r>
          </w:p>
        </w:tc>
        <w:tc>
          <w:tcPr>
            <w:tcW w:w="1560" w:type="dxa"/>
            <w:vAlign w:val="center"/>
          </w:tcPr>
          <w:p w:rsidR="00A72A2A" w:rsidRPr="001A42A6" w:rsidRDefault="00030ACB" w:rsidP="00030ACB">
            <w:pPr>
              <w:spacing w:before="100" w:beforeAutospacing="1" w:after="100" w:afterAutospacing="1"/>
            </w:pPr>
            <w:r>
              <w:t>数据</w:t>
            </w:r>
            <w:r>
              <w:rPr>
                <w:rFonts w:hint="eastAsia"/>
              </w:rPr>
              <w:t>结构算法设计流程</w:t>
            </w:r>
          </w:p>
        </w:tc>
        <w:tc>
          <w:tcPr>
            <w:tcW w:w="3402" w:type="dxa"/>
            <w:vAlign w:val="center"/>
          </w:tcPr>
          <w:p w:rsidR="00A72A2A" w:rsidRPr="001A42A6" w:rsidRDefault="00760D25" w:rsidP="00760D25">
            <w:pPr>
              <w:spacing w:before="100" w:beforeAutospacing="1" w:after="100" w:afterAutospacing="1"/>
            </w:pPr>
            <w:r>
              <w:t>掌握</w:t>
            </w:r>
            <w:r>
              <w:rPr>
                <w:rFonts w:hint="eastAsia"/>
                <w:szCs w:val="21"/>
              </w:rPr>
              <w:t>从数据逻辑结构到存储结构的映射关系，算法的时间复杂度和空间复杂度分析，使学生能够从数据结构角度出发，掌握从逻辑结构</w:t>
            </w:r>
            <w:r>
              <w:rPr>
                <w:rFonts w:ascii="宋体" w:hAnsi="宋体" w:hint="eastAsia"/>
                <w:szCs w:val="21"/>
              </w:rPr>
              <w:t>→</w:t>
            </w:r>
            <w:r>
              <w:rPr>
                <w:rFonts w:hint="eastAsia"/>
                <w:szCs w:val="21"/>
              </w:rPr>
              <w:t>存储结构</w:t>
            </w:r>
            <w:r>
              <w:rPr>
                <w:rFonts w:ascii="宋体" w:hAnsi="宋体" w:hint="eastAsia"/>
                <w:szCs w:val="21"/>
              </w:rPr>
              <w:t>→</w:t>
            </w:r>
            <w:r>
              <w:rPr>
                <w:rFonts w:hint="eastAsia"/>
                <w:szCs w:val="21"/>
              </w:rPr>
              <w:t>基本运算算法设计的流程，并通过设计合理的存储结构来设计出好算法的过程。</w:t>
            </w:r>
          </w:p>
        </w:tc>
        <w:tc>
          <w:tcPr>
            <w:tcW w:w="1323" w:type="dxa"/>
            <w:vAlign w:val="center"/>
          </w:tcPr>
          <w:p w:rsidR="00A72A2A" w:rsidRPr="001A42A6" w:rsidRDefault="00A72A2A" w:rsidP="00DE3573">
            <w:pPr>
              <w:spacing w:before="100" w:beforeAutospacing="1" w:after="100" w:afterAutospacing="1"/>
            </w:pPr>
            <w:r w:rsidRPr="00A72A2A">
              <w:rPr>
                <w:rFonts w:hint="eastAsia"/>
              </w:rPr>
              <w:t>思维能力点</w:t>
            </w:r>
          </w:p>
        </w:tc>
        <w:tc>
          <w:tcPr>
            <w:tcW w:w="1182" w:type="dxa"/>
            <w:vAlign w:val="center"/>
          </w:tcPr>
          <w:p w:rsidR="00A72A2A" w:rsidRPr="001A42A6" w:rsidRDefault="00A72A2A" w:rsidP="00A72A2A">
            <w:pPr>
              <w:spacing w:before="100" w:beforeAutospacing="1" w:after="100" w:afterAutospacing="1"/>
            </w:pPr>
          </w:p>
        </w:tc>
      </w:tr>
      <w:tr w:rsidR="00BE19AF" w:rsidTr="008B3AAE">
        <w:tc>
          <w:tcPr>
            <w:tcW w:w="1478" w:type="dxa"/>
            <w:vMerge w:val="restart"/>
            <w:vAlign w:val="center"/>
          </w:tcPr>
          <w:p w:rsidR="00BE19AF" w:rsidRDefault="00BE19AF" w:rsidP="008B3AAE">
            <w:pPr>
              <w:jc w:val="center"/>
            </w:pPr>
            <w:r>
              <w:rPr>
                <w:rFonts w:hint="eastAsia"/>
              </w:rPr>
              <w:t>线性表</w:t>
            </w:r>
          </w:p>
        </w:tc>
        <w:tc>
          <w:tcPr>
            <w:tcW w:w="1560" w:type="dxa"/>
            <w:vAlign w:val="center"/>
          </w:tcPr>
          <w:p w:rsidR="00BE19AF" w:rsidRDefault="00BE19AF" w:rsidP="00956199">
            <w:pPr>
              <w:spacing w:before="100" w:beforeAutospacing="1" w:after="100" w:afterAutospacing="1"/>
            </w:pPr>
            <w:r>
              <w:rPr>
                <w:rFonts w:hint="eastAsia"/>
              </w:rPr>
              <w:t>线性表算法设计</w:t>
            </w:r>
          </w:p>
        </w:tc>
        <w:tc>
          <w:tcPr>
            <w:tcW w:w="3402" w:type="dxa"/>
          </w:tcPr>
          <w:p w:rsidR="00BE19AF" w:rsidRDefault="00BE19AF" w:rsidP="00956199">
            <w:pPr>
              <w:spacing w:before="100" w:beforeAutospacing="1" w:after="100" w:afterAutospacing="1"/>
            </w:pPr>
            <w:r>
              <w:t>掌握</w:t>
            </w:r>
            <w:r>
              <w:rPr>
                <w:rFonts w:hint="eastAsia"/>
                <w:szCs w:val="21"/>
              </w:rPr>
              <w:t>线性表的顺序存储结构和链式存储结构中</w:t>
            </w:r>
            <w:r>
              <w:rPr>
                <w:rFonts w:hint="eastAsia"/>
              </w:rPr>
              <w:t>线性表基本运算算法设计方法</w:t>
            </w:r>
            <w:r>
              <w:rPr>
                <w:rFonts w:hint="eastAsia"/>
                <w:szCs w:val="21"/>
              </w:rPr>
              <w:t>。</w:t>
            </w:r>
          </w:p>
        </w:tc>
        <w:tc>
          <w:tcPr>
            <w:tcW w:w="1323" w:type="dxa"/>
            <w:vAlign w:val="center"/>
          </w:tcPr>
          <w:p w:rsidR="00BE19AF" w:rsidRDefault="00BE19AF" w:rsidP="00DE3573">
            <w:pPr>
              <w:spacing w:before="100" w:beforeAutospacing="1" w:after="100" w:afterAutospacing="1"/>
            </w:pPr>
            <w:r>
              <w:t>设计能力点</w:t>
            </w:r>
          </w:p>
        </w:tc>
        <w:tc>
          <w:tcPr>
            <w:tcW w:w="1182" w:type="dxa"/>
          </w:tcPr>
          <w:p w:rsidR="00BE19AF" w:rsidRPr="001A42A6" w:rsidRDefault="00BE19AF" w:rsidP="0089595D">
            <w:pPr>
              <w:spacing w:before="100" w:beforeAutospacing="1" w:after="100" w:afterAutospacing="1"/>
            </w:pPr>
          </w:p>
        </w:tc>
      </w:tr>
      <w:tr w:rsidR="00672B84" w:rsidTr="008B3AAE">
        <w:tc>
          <w:tcPr>
            <w:tcW w:w="1478" w:type="dxa"/>
            <w:vMerge/>
            <w:vAlign w:val="center"/>
          </w:tcPr>
          <w:p w:rsidR="00672B84" w:rsidRPr="001A42A6" w:rsidRDefault="00672B84" w:rsidP="008B3AAE">
            <w:pPr>
              <w:jc w:val="center"/>
            </w:pPr>
          </w:p>
        </w:tc>
        <w:tc>
          <w:tcPr>
            <w:tcW w:w="1560" w:type="dxa"/>
            <w:vAlign w:val="center"/>
          </w:tcPr>
          <w:p w:rsidR="00672B84" w:rsidRPr="001A42A6" w:rsidRDefault="00672B84" w:rsidP="004A3DAE">
            <w:pPr>
              <w:spacing w:before="100" w:beforeAutospacing="1" w:after="100" w:afterAutospacing="1"/>
            </w:pPr>
            <w:r>
              <w:rPr>
                <w:rFonts w:hint="eastAsia"/>
              </w:rPr>
              <w:t>线性表应用</w:t>
            </w:r>
          </w:p>
        </w:tc>
        <w:tc>
          <w:tcPr>
            <w:tcW w:w="3402" w:type="dxa"/>
          </w:tcPr>
          <w:p w:rsidR="00672B84" w:rsidRPr="001A42A6" w:rsidRDefault="00F23A7B" w:rsidP="00F23A7B">
            <w:pPr>
              <w:spacing w:before="100" w:beforeAutospacing="1" w:after="100" w:afterAutospacing="1"/>
            </w:pPr>
            <w:r>
              <w:t>掌握</w:t>
            </w:r>
            <w:r w:rsidR="00EF0B84">
              <w:rPr>
                <w:rFonts w:hint="eastAsia"/>
                <w:szCs w:val="21"/>
              </w:rPr>
              <w:t>线性表的逻辑结构</w:t>
            </w:r>
            <w:r w:rsidR="00EF0B84">
              <w:rPr>
                <w:rFonts w:ascii="宋体" w:hAnsi="宋体" w:hint="eastAsia"/>
                <w:szCs w:val="21"/>
              </w:rPr>
              <w:t>→</w:t>
            </w:r>
            <w:r w:rsidR="00EF0B84">
              <w:rPr>
                <w:rFonts w:hint="eastAsia"/>
                <w:szCs w:val="21"/>
              </w:rPr>
              <w:t>存储结构</w:t>
            </w:r>
            <w:r w:rsidR="00EF0B84">
              <w:rPr>
                <w:rFonts w:ascii="宋体" w:hAnsi="宋体" w:hint="eastAsia"/>
                <w:szCs w:val="21"/>
              </w:rPr>
              <w:t>→</w:t>
            </w:r>
            <w:r w:rsidR="00EF0B84">
              <w:rPr>
                <w:rFonts w:hint="eastAsia"/>
                <w:szCs w:val="21"/>
              </w:rPr>
              <w:t>运算算法设计的主线</w:t>
            </w:r>
            <w:r>
              <w:rPr>
                <w:rFonts w:hint="eastAsia"/>
                <w:szCs w:val="21"/>
              </w:rPr>
              <w:t>，利用线性表求解实际应用问题</w:t>
            </w:r>
            <w:r w:rsidR="00672B84">
              <w:rPr>
                <w:rFonts w:hint="eastAsia"/>
              </w:rPr>
              <w:t>。</w:t>
            </w:r>
          </w:p>
        </w:tc>
        <w:tc>
          <w:tcPr>
            <w:tcW w:w="1323" w:type="dxa"/>
            <w:vAlign w:val="center"/>
          </w:tcPr>
          <w:p w:rsidR="00672B84" w:rsidRPr="001A42A6" w:rsidRDefault="00672B84" w:rsidP="00DE3573">
            <w:pPr>
              <w:spacing w:before="100" w:beforeAutospacing="1" w:after="100" w:afterAutospacing="1"/>
            </w:pPr>
            <w:r>
              <w:t>设计能力点</w:t>
            </w:r>
          </w:p>
        </w:tc>
        <w:tc>
          <w:tcPr>
            <w:tcW w:w="1182" w:type="dxa"/>
          </w:tcPr>
          <w:p w:rsidR="00672B84" w:rsidRPr="001A42A6" w:rsidRDefault="00672B84" w:rsidP="0089595D">
            <w:pPr>
              <w:spacing w:before="100" w:beforeAutospacing="1" w:after="100" w:afterAutospacing="1"/>
            </w:pPr>
          </w:p>
        </w:tc>
      </w:tr>
      <w:tr w:rsidR="00BE19AF" w:rsidTr="008B3AAE">
        <w:tc>
          <w:tcPr>
            <w:tcW w:w="1478" w:type="dxa"/>
            <w:vMerge w:val="restart"/>
            <w:vAlign w:val="center"/>
          </w:tcPr>
          <w:p w:rsidR="00BE19AF" w:rsidRDefault="00BE19AF" w:rsidP="008B3AAE">
            <w:pPr>
              <w:spacing w:before="100" w:beforeAutospacing="1" w:after="100" w:afterAutospacing="1"/>
              <w:jc w:val="center"/>
            </w:pPr>
            <w:r>
              <w:rPr>
                <w:rFonts w:hint="eastAsia"/>
              </w:rPr>
              <w:t>栈和队列</w:t>
            </w:r>
          </w:p>
        </w:tc>
        <w:tc>
          <w:tcPr>
            <w:tcW w:w="1560" w:type="dxa"/>
            <w:vAlign w:val="center"/>
          </w:tcPr>
          <w:p w:rsidR="00BE19AF" w:rsidRDefault="00BE19AF" w:rsidP="00956199">
            <w:pPr>
              <w:spacing w:before="100" w:beforeAutospacing="1" w:after="100" w:afterAutospacing="1"/>
            </w:pPr>
            <w:r>
              <w:rPr>
                <w:rFonts w:hint="eastAsia"/>
              </w:rPr>
              <w:t>栈算法设计</w:t>
            </w:r>
          </w:p>
        </w:tc>
        <w:tc>
          <w:tcPr>
            <w:tcW w:w="3402" w:type="dxa"/>
          </w:tcPr>
          <w:p w:rsidR="00BE19AF" w:rsidRDefault="00BE19AF" w:rsidP="00956199">
            <w:pPr>
              <w:spacing w:before="100" w:beforeAutospacing="1" w:after="100" w:afterAutospacing="1"/>
            </w:pPr>
            <w:r>
              <w:t>掌握</w:t>
            </w:r>
            <w:r>
              <w:rPr>
                <w:rFonts w:hint="eastAsia"/>
              </w:rPr>
              <w:t>栈</w:t>
            </w:r>
            <w:r>
              <w:rPr>
                <w:rFonts w:hint="eastAsia"/>
                <w:szCs w:val="21"/>
              </w:rPr>
              <w:t>的顺序存储结构和链式存储结构中</w:t>
            </w:r>
            <w:r>
              <w:rPr>
                <w:rFonts w:hint="eastAsia"/>
              </w:rPr>
              <w:t>栈基本运算算法设计方法</w:t>
            </w:r>
            <w:r>
              <w:rPr>
                <w:rFonts w:hint="eastAsia"/>
                <w:szCs w:val="21"/>
              </w:rPr>
              <w:t>。</w:t>
            </w:r>
          </w:p>
        </w:tc>
        <w:tc>
          <w:tcPr>
            <w:tcW w:w="1323" w:type="dxa"/>
            <w:vAlign w:val="center"/>
          </w:tcPr>
          <w:p w:rsidR="00BE19AF" w:rsidRDefault="00BE19AF" w:rsidP="00956199">
            <w:pPr>
              <w:spacing w:before="100" w:beforeAutospacing="1" w:after="100" w:afterAutospacing="1"/>
            </w:pPr>
            <w:r>
              <w:t>设计能力点</w:t>
            </w:r>
          </w:p>
        </w:tc>
        <w:tc>
          <w:tcPr>
            <w:tcW w:w="1182" w:type="dxa"/>
          </w:tcPr>
          <w:p w:rsidR="00BE19AF" w:rsidRPr="001A42A6" w:rsidRDefault="00BE19AF" w:rsidP="0089595D">
            <w:pPr>
              <w:spacing w:before="100" w:beforeAutospacing="1" w:after="100" w:afterAutospacing="1"/>
            </w:pPr>
          </w:p>
        </w:tc>
      </w:tr>
      <w:tr w:rsidR="00BE19AF" w:rsidTr="008B3AAE">
        <w:tc>
          <w:tcPr>
            <w:tcW w:w="1478" w:type="dxa"/>
            <w:vMerge/>
            <w:vAlign w:val="center"/>
          </w:tcPr>
          <w:p w:rsidR="00BE19AF" w:rsidRDefault="00BE19AF" w:rsidP="008B3AAE">
            <w:pPr>
              <w:spacing w:before="100" w:beforeAutospacing="1" w:after="100" w:afterAutospacing="1"/>
              <w:jc w:val="center"/>
            </w:pPr>
          </w:p>
        </w:tc>
        <w:tc>
          <w:tcPr>
            <w:tcW w:w="1560" w:type="dxa"/>
            <w:vAlign w:val="center"/>
          </w:tcPr>
          <w:p w:rsidR="00BE19AF" w:rsidRDefault="00BE19AF" w:rsidP="00956199">
            <w:pPr>
              <w:spacing w:before="100" w:beforeAutospacing="1" w:after="100" w:afterAutospacing="1"/>
            </w:pPr>
            <w:r>
              <w:rPr>
                <w:rFonts w:hint="eastAsia"/>
              </w:rPr>
              <w:t>队列算法设计</w:t>
            </w:r>
          </w:p>
        </w:tc>
        <w:tc>
          <w:tcPr>
            <w:tcW w:w="3402" w:type="dxa"/>
          </w:tcPr>
          <w:p w:rsidR="00BE19AF" w:rsidRDefault="00BE19AF" w:rsidP="00956199">
            <w:pPr>
              <w:spacing w:before="100" w:beforeAutospacing="1" w:after="100" w:afterAutospacing="1"/>
            </w:pPr>
            <w:r>
              <w:t>掌握</w:t>
            </w:r>
            <w:r>
              <w:rPr>
                <w:rFonts w:hint="eastAsia"/>
              </w:rPr>
              <w:t>队列</w:t>
            </w:r>
            <w:r>
              <w:rPr>
                <w:rFonts w:hint="eastAsia"/>
                <w:szCs w:val="21"/>
              </w:rPr>
              <w:t>的顺序存储结构和链式存储结构中</w:t>
            </w:r>
            <w:r>
              <w:rPr>
                <w:rFonts w:hint="eastAsia"/>
              </w:rPr>
              <w:t>队列基本运算算法设计方法</w:t>
            </w:r>
            <w:r>
              <w:rPr>
                <w:rFonts w:hint="eastAsia"/>
                <w:szCs w:val="21"/>
              </w:rPr>
              <w:t>。</w:t>
            </w:r>
          </w:p>
        </w:tc>
        <w:tc>
          <w:tcPr>
            <w:tcW w:w="1323" w:type="dxa"/>
            <w:vAlign w:val="center"/>
          </w:tcPr>
          <w:p w:rsidR="00BE19AF" w:rsidRPr="00A72A2A" w:rsidRDefault="00BE19AF" w:rsidP="00956199">
            <w:pPr>
              <w:spacing w:before="100" w:beforeAutospacing="1" w:after="100" w:afterAutospacing="1"/>
            </w:pPr>
            <w:r>
              <w:t>设计能力点</w:t>
            </w:r>
          </w:p>
        </w:tc>
        <w:tc>
          <w:tcPr>
            <w:tcW w:w="1182" w:type="dxa"/>
          </w:tcPr>
          <w:p w:rsidR="00BE19AF" w:rsidRPr="001A42A6" w:rsidRDefault="00BE19AF" w:rsidP="0089595D">
            <w:pPr>
              <w:spacing w:before="100" w:beforeAutospacing="1" w:after="100" w:afterAutospacing="1"/>
            </w:pPr>
          </w:p>
        </w:tc>
      </w:tr>
      <w:tr w:rsidR="0077122A" w:rsidTr="008B3AAE">
        <w:tc>
          <w:tcPr>
            <w:tcW w:w="1478" w:type="dxa"/>
            <w:vMerge/>
            <w:vAlign w:val="center"/>
          </w:tcPr>
          <w:p w:rsidR="0077122A" w:rsidRDefault="0077122A" w:rsidP="008B3AAE">
            <w:pPr>
              <w:spacing w:before="100" w:beforeAutospacing="1" w:after="100" w:afterAutospacing="1"/>
              <w:jc w:val="center"/>
            </w:pPr>
          </w:p>
        </w:tc>
        <w:tc>
          <w:tcPr>
            <w:tcW w:w="1560" w:type="dxa"/>
            <w:vAlign w:val="center"/>
          </w:tcPr>
          <w:p w:rsidR="0077122A" w:rsidRPr="001A42A6" w:rsidRDefault="0077122A" w:rsidP="00434B8D">
            <w:pPr>
              <w:spacing w:before="100" w:beforeAutospacing="1" w:after="100" w:afterAutospacing="1"/>
            </w:pPr>
            <w:r>
              <w:rPr>
                <w:rFonts w:hint="eastAsia"/>
              </w:rPr>
              <w:t>栈的应用</w:t>
            </w:r>
          </w:p>
        </w:tc>
        <w:tc>
          <w:tcPr>
            <w:tcW w:w="3402" w:type="dxa"/>
          </w:tcPr>
          <w:p w:rsidR="0077122A" w:rsidRDefault="0077122A" w:rsidP="00434B8D">
            <w:pPr>
              <w:spacing w:before="100" w:beforeAutospacing="1" w:after="100" w:afterAutospacing="1"/>
            </w:pPr>
            <w:r w:rsidRPr="0049080E">
              <w:rPr>
                <w:rFonts w:hint="eastAsia"/>
                <w:szCs w:val="21"/>
              </w:rPr>
              <w:t>掌握</w:t>
            </w:r>
            <w:r>
              <w:rPr>
                <w:rFonts w:hint="eastAsia"/>
              </w:rPr>
              <w:t>栈在实际求解问题中的应用方法。</w:t>
            </w:r>
          </w:p>
        </w:tc>
        <w:tc>
          <w:tcPr>
            <w:tcW w:w="1323" w:type="dxa"/>
            <w:vAlign w:val="center"/>
          </w:tcPr>
          <w:p w:rsidR="0077122A" w:rsidRDefault="0077122A" w:rsidP="00DE3573">
            <w:pPr>
              <w:spacing w:before="100" w:beforeAutospacing="1" w:after="100" w:afterAutospacing="1"/>
            </w:pPr>
            <w:r>
              <w:t>设计能力点</w:t>
            </w:r>
          </w:p>
        </w:tc>
        <w:tc>
          <w:tcPr>
            <w:tcW w:w="1182" w:type="dxa"/>
          </w:tcPr>
          <w:p w:rsidR="0077122A" w:rsidRPr="001A42A6" w:rsidRDefault="0077122A" w:rsidP="0089595D">
            <w:pPr>
              <w:spacing w:before="100" w:beforeAutospacing="1" w:after="100" w:afterAutospacing="1"/>
            </w:pPr>
          </w:p>
        </w:tc>
      </w:tr>
      <w:tr w:rsidR="0077122A" w:rsidTr="008B3AAE">
        <w:tc>
          <w:tcPr>
            <w:tcW w:w="1478" w:type="dxa"/>
            <w:vMerge/>
            <w:vAlign w:val="center"/>
          </w:tcPr>
          <w:p w:rsidR="0077122A" w:rsidRDefault="0077122A" w:rsidP="008B3AAE">
            <w:pPr>
              <w:spacing w:before="100" w:beforeAutospacing="1" w:after="100" w:afterAutospacing="1"/>
              <w:jc w:val="center"/>
            </w:pPr>
          </w:p>
        </w:tc>
        <w:tc>
          <w:tcPr>
            <w:tcW w:w="1560" w:type="dxa"/>
            <w:vAlign w:val="center"/>
          </w:tcPr>
          <w:p w:rsidR="0077122A" w:rsidRPr="001A42A6" w:rsidRDefault="0077122A" w:rsidP="0077122A">
            <w:pPr>
              <w:spacing w:before="100" w:beforeAutospacing="1" w:after="100" w:afterAutospacing="1"/>
            </w:pPr>
            <w:r>
              <w:rPr>
                <w:rFonts w:hint="eastAsia"/>
              </w:rPr>
              <w:t>队列的应用</w:t>
            </w:r>
          </w:p>
        </w:tc>
        <w:tc>
          <w:tcPr>
            <w:tcW w:w="3402" w:type="dxa"/>
          </w:tcPr>
          <w:p w:rsidR="00615B8D" w:rsidRDefault="0077122A" w:rsidP="00615B8D">
            <w:pPr>
              <w:spacing w:before="100" w:beforeAutospacing="1" w:after="100" w:afterAutospacing="1"/>
            </w:pPr>
            <w:r w:rsidRPr="0049080E">
              <w:rPr>
                <w:rFonts w:hint="eastAsia"/>
                <w:szCs w:val="21"/>
              </w:rPr>
              <w:t>掌握</w:t>
            </w:r>
            <w:r>
              <w:rPr>
                <w:rFonts w:hint="eastAsia"/>
              </w:rPr>
              <w:t>队列在实际求解问题中的应用方法。</w:t>
            </w:r>
          </w:p>
        </w:tc>
        <w:tc>
          <w:tcPr>
            <w:tcW w:w="1323" w:type="dxa"/>
            <w:vAlign w:val="center"/>
          </w:tcPr>
          <w:p w:rsidR="0077122A" w:rsidRPr="001A42A6" w:rsidRDefault="0077122A" w:rsidP="00DE3573">
            <w:pPr>
              <w:spacing w:before="100" w:beforeAutospacing="1" w:after="100" w:afterAutospacing="1"/>
            </w:pPr>
            <w:r>
              <w:t>设计能力点</w:t>
            </w:r>
          </w:p>
        </w:tc>
        <w:tc>
          <w:tcPr>
            <w:tcW w:w="1182" w:type="dxa"/>
          </w:tcPr>
          <w:p w:rsidR="0077122A" w:rsidRPr="001A42A6" w:rsidRDefault="0077122A" w:rsidP="0089595D">
            <w:pPr>
              <w:spacing w:before="100" w:beforeAutospacing="1" w:after="100" w:afterAutospacing="1"/>
            </w:pPr>
          </w:p>
        </w:tc>
      </w:tr>
      <w:tr w:rsidR="00394717" w:rsidTr="008B3AAE">
        <w:tc>
          <w:tcPr>
            <w:tcW w:w="1478" w:type="dxa"/>
            <w:vAlign w:val="center"/>
          </w:tcPr>
          <w:p w:rsidR="00394717" w:rsidRPr="001A42A6" w:rsidRDefault="00F1279B" w:rsidP="00F1279B">
            <w:pPr>
              <w:spacing w:before="100" w:beforeAutospacing="1" w:after="100" w:afterAutospacing="1"/>
              <w:jc w:val="center"/>
            </w:pPr>
            <w:r>
              <w:rPr>
                <w:rFonts w:hint="eastAsia"/>
              </w:rPr>
              <w:t>递归</w:t>
            </w:r>
          </w:p>
        </w:tc>
        <w:tc>
          <w:tcPr>
            <w:tcW w:w="1560" w:type="dxa"/>
            <w:vAlign w:val="center"/>
          </w:tcPr>
          <w:p w:rsidR="00394717" w:rsidRPr="001A42A6" w:rsidRDefault="00F1279B" w:rsidP="00F1279B">
            <w:pPr>
              <w:spacing w:before="100" w:beforeAutospacing="1" w:after="100" w:afterAutospacing="1"/>
            </w:pPr>
            <w:r>
              <w:rPr>
                <w:rFonts w:hint="eastAsia"/>
                <w:szCs w:val="21"/>
              </w:rPr>
              <w:t>递归算法设计</w:t>
            </w:r>
          </w:p>
        </w:tc>
        <w:tc>
          <w:tcPr>
            <w:tcW w:w="3402" w:type="dxa"/>
            <w:vAlign w:val="center"/>
          </w:tcPr>
          <w:p w:rsidR="00394717" w:rsidRPr="00F1279B" w:rsidRDefault="00F1279B" w:rsidP="00F1279B">
            <w:r>
              <w:rPr>
                <w:rFonts w:hint="eastAsia"/>
              </w:rPr>
              <w:t>递归算法设计的一般步骤，包括基于递归数据结构的递归算法设计方法和基于递归求解方法的递归算法设计方法。</w:t>
            </w:r>
          </w:p>
        </w:tc>
        <w:tc>
          <w:tcPr>
            <w:tcW w:w="1323" w:type="dxa"/>
            <w:vAlign w:val="center"/>
          </w:tcPr>
          <w:p w:rsidR="00394717" w:rsidRPr="001A42A6" w:rsidRDefault="00F1279B" w:rsidP="00DE3573">
            <w:pPr>
              <w:spacing w:before="100" w:beforeAutospacing="1" w:after="100" w:afterAutospacing="1"/>
            </w:pPr>
            <w:r w:rsidRPr="00A72A2A">
              <w:rPr>
                <w:rFonts w:hint="eastAsia"/>
              </w:rPr>
              <w:t>思维能力点</w:t>
            </w:r>
          </w:p>
        </w:tc>
        <w:tc>
          <w:tcPr>
            <w:tcW w:w="1182" w:type="dxa"/>
          </w:tcPr>
          <w:p w:rsidR="00394717" w:rsidRPr="001A42A6" w:rsidRDefault="00394717" w:rsidP="0089595D">
            <w:pPr>
              <w:spacing w:before="100" w:beforeAutospacing="1" w:after="100" w:afterAutospacing="1"/>
            </w:pPr>
          </w:p>
        </w:tc>
      </w:tr>
      <w:tr w:rsidR="00EE1DEE" w:rsidTr="006B0125">
        <w:tc>
          <w:tcPr>
            <w:tcW w:w="1478" w:type="dxa"/>
            <w:vMerge w:val="restart"/>
            <w:vAlign w:val="center"/>
          </w:tcPr>
          <w:p w:rsidR="00EE1DEE" w:rsidRPr="001A42A6" w:rsidRDefault="00EE1DEE" w:rsidP="006B0125">
            <w:pPr>
              <w:spacing w:before="100" w:beforeAutospacing="1" w:after="100" w:afterAutospacing="1"/>
              <w:jc w:val="center"/>
            </w:pPr>
            <w:r>
              <w:rPr>
                <w:rFonts w:hint="eastAsia"/>
              </w:rPr>
              <w:lastRenderedPageBreak/>
              <w:t>二叉树</w:t>
            </w:r>
          </w:p>
        </w:tc>
        <w:tc>
          <w:tcPr>
            <w:tcW w:w="1560" w:type="dxa"/>
            <w:vAlign w:val="center"/>
          </w:tcPr>
          <w:p w:rsidR="00EE1DEE" w:rsidRDefault="00EE1DEE" w:rsidP="004A3DAE">
            <w:pPr>
              <w:spacing w:before="100" w:beforeAutospacing="1" w:after="100" w:afterAutospacing="1"/>
            </w:pPr>
            <w:r>
              <w:rPr>
                <w:rFonts w:hint="eastAsia"/>
                <w:szCs w:val="21"/>
              </w:rPr>
              <w:t>二叉</w:t>
            </w:r>
            <w:r>
              <w:rPr>
                <w:rFonts w:hint="eastAsia"/>
              </w:rPr>
              <w:t>树结构</w:t>
            </w:r>
          </w:p>
        </w:tc>
        <w:tc>
          <w:tcPr>
            <w:tcW w:w="3402" w:type="dxa"/>
          </w:tcPr>
          <w:p w:rsidR="00EE1DEE" w:rsidRDefault="00EE1DEE" w:rsidP="00107A46">
            <w:pPr>
              <w:spacing w:before="100" w:beforeAutospacing="1" w:after="100" w:afterAutospacing="1"/>
            </w:pPr>
            <w:r>
              <w:t>掌握</w:t>
            </w:r>
            <w:r>
              <w:rPr>
                <w:rFonts w:hint="eastAsia"/>
                <w:szCs w:val="21"/>
              </w:rPr>
              <w:t>二叉</w:t>
            </w:r>
            <w:r>
              <w:rPr>
                <w:rFonts w:hint="eastAsia"/>
              </w:rPr>
              <w:t>树、满</w:t>
            </w:r>
            <w:r>
              <w:rPr>
                <w:rFonts w:hint="eastAsia"/>
                <w:szCs w:val="21"/>
              </w:rPr>
              <w:t>二叉</w:t>
            </w:r>
            <w:r>
              <w:rPr>
                <w:rFonts w:hint="eastAsia"/>
              </w:rPr>
              <w:t>树和完全</w:t>
            </w:r>
            <w:r>
              <w:rPr>
                <w:rFonts w:hint="eastAsia"/>
                <w:szCs w:val="21"/>
              </w:rPr>
              <w:t>二叉</w:t>
            </w:r>
            <w:r>
              <w:rPr>
                <w:rFonts w:hint="eastAsia"/>
              </w:rPr>
              <w:t>树的性质和结点计算。</w:t>
            </w:r>
          </w:p>
        </w:tc>
        <w:tc>
          <w:tcPr>
            <w:tcW w:w="1323" w:type="dxa"/>
            <w:vAlign w:val="center"/>
          </w:tcPr>
          <w:p w:rsidR="00EE1DEE" w:rsidRDefault="00EE1DEE" w:rsidP="00DE3573">
            <w:pPr>
              <w:spacing w:before="100" w:beforeAutospacing="1" w:after="100" w:afterAutospacing="1"/>
            </w:pPr>
            <w:r w:rsidRPr="00A72A2A">
              <w:rPr>
                <w:rFonts w:hint="eastAsia"/>
              </w:rPr>
              <w:t>思维能力点</w:t>
            </w:r>
          </w:p>
        </w:tc>
        <w:tc>
          <w:tcPr>
            <w:tcW w:w="1182" w:type="dxa"/>
          </w:tcPr>
          <w:p w:rsidR="00EE1DEE" w:rsidRPr="001A42A6" w:rsidRDefault="00EE1DEE" w:rsidP="0089595D">
            <w:pPr>
              <w:spacing w:before="100" w:beforeAutospacing="1" w:after="100" w:afterAutospacing="1"/>
            </w:pPr>
          </w:p>
        </w:tc>
      </w:tr>
      <w:tr w:rsidR="00EE1DEE" w:rsidTr="004A3DAE">
        <w:tc>
          <w:tcPr>
            <w:tcW w:w="1478" w:type="dxa"/>
            <w:vMerge/>
            <w:vAlign w:val="center"/>
          </w:tcPr>
          <w:p w:rsidR="00EE1DEE" w:rsidRDefault="00EE1DEE" w:rsidP="004A3DAE">
            <w:pPr>
              <w:spacing w:before="100" w:beforeAutospacing="1" w:after="100" w:afterAutospacing="1"/>
            </w:pPr>
          </w:p>
        </w:tc>
        <w:tc>
          <w:tcPr>
            <w:tcW w:w="1560" w:type="dxa"/>
            <w:vAlign w:val="center"/>
          </w:tcPr>
          <w:p w:rsidR="00EE1DEE" w:rsidRDefault="00EE1DEE" w:rsidP="00107A46">
            <w:pPr>
              <w:spacing w:before="100" w:beforeAutospacing="1" w:after="100" w:afterAutospacing="1"/>
            </w:pPr>
            <w:r>
              <w:rPr>
                <w:rFonts w:hint="eastAsia"/>
                <w:szCs w:val="21"/>
              </w:rPr>
              <w:t>二叉</w:t>
            </w:r>
            <w:r>
              <w:rPr>
                <w:rFonts w:hint="eastAsia"/>
              </w:rPr>
              <w:t>树遍历算法设计</w:t>
            </w:r>
          </w:p>
        </w:tc>
        <w:tc>
          <w:tcPr>
            <w:tcW w:w="3402" w:type="dxa"/>
          </w:tcPr>
          <w:p w:rsidR="00EE1DEE" w:rsidRDefault="00EE1DEE" w:rsidP="00E31D15">
            <w:pPr>
              <w:spacing w:before="100" w:beforeAutospacing="1" w:after="100" w:afterAutospacing="1"/>
            </w:pPr>
            <w:r>
              <w:t>掌握</w:t>
            </w:r>
            <w:r>
              <w:rPr>
                <w:rFonts w:hint="eastAsia"/>
                <w:szCs w:val="21"/>
              </w:rPr>
              <w:t>二叉</w:t>
            </w:r>
            <w:r>
              <w:rPr>
                <w:rFonts w:hint="eastAsia"/>
              </w:rPr>
              <w:t>树</w:t>
            </w:r>
            <w:r w:rsidR="00E31D15">
              <w:rPr>
                <w:rFonts w:hint="eastAsia"/>
              </w:rPr>
              <w:t>4</w:t>
            </w:r>
            <w:r w:rsidR="00E31D15">
              <w:rPr>
                <w:rFonts w:hint="eastAsia"/>
              </w:rPr>
              <w:t>种</w:t>
            </w:r>
            <w:r>
              <w:rPr>
                <w:rFonts w:hint="eastAsia"/>
              </w:rPr>
              <w:t>遍历算法设计</w:t>
            </w:r>
          </w:p>
        </w:tc>
        <w:tc>
          <w:tcPr>
            <w:tcW w:w="1323" w:type="dxa"/>
            <w:vAlign w:val="center"/>
          </w:tcPr>
          <w:p w:rsidR="00EE1DEE" w:rsidRDefault="00EE1DEE" w:rsidP="00DE3573">
            <w:pPr>
              <w:spacing w:before="100" w:beforeAutospacing="1" w:after="100" w:afterAutospacing="1"/>
            </w:pPr>
            <w:r>
              <w:t>设计能力点</w:t>
            </w:r>
          </w:p>
        </w:tc>
        <w:tc>
          <w:tcPr>
            <w:tcW w:w="1182" w:type="dxa"/>
          </w:tcPr>
          <w:p w:rsidR="00EE1DEE" w:rsidRPr="001A42A6" w:rsidRDefault="00EE1DEE" w:rsidP="0089595D">
            <w:pPr>
              <w:spacing w:before="100" w:beforeAutospacing="1" w:after="100" w:afterAutospacing="1"/>
            </w:pPr>
          </w:p>
        </w:tc>
      </w:tr>
      <w:tr w:rsidR="00EE1DEE" w:rsidTr="004A3DAE">
        <w:tc>
          <w:tcPr>
            <w:tcW w:w="1478" w:type="dxa"/>
            <w:vMerge/>
            <w:vAlign w:val="center"/>
          </w:tcPr>
          <w:p w:rsidR="00EE1DEE" w:rsidRDefault="00EE1DEE" w:rsidP="004A3DAE">
            <w:pPr>
              <w:spacing w:before="100" w:beforeAutospacing="1" w:after="100" w:afterAutospacing="1"/>
            </w:pPr>
          </w:p>
        </w:tc>
        <w:tc>
          <w:tcPr>
            <w:tcW w:w="1560" w:type="dxa"/>
            <w:vAlign w:val="center"/>
          </w:tcPr>
          <w:p w:rsidR="00EE1DEE" w:rsidRDefault="00EE1DEE" w:rsidP="00EE1DEE">
            <w:pPr>
              <w:spacing w:before="100" w:beforeAutospacing="1" w:after="100" w:afterAutospacing="1"/>
            </w:pPr>
            <w:r>
              <w:rPr>
                <w:rFonts w:hint="eastAsia"/>
                <w:szCs w:val="21"/>
              </w:rPr>
              <w:t>二叉</w:t>
            </w:r>
            <w:r>
              <w:rPr>
                <w:rFonts w:hint="eastAsia"/>
              </w:rPr>
              <w:t>树遍历算法的应用</w:t>
            </w:r>
          </w:p>
        </w:tc>
        <w:tc>
          <w:tcPr>
            <w:tcW w:w="3402" w:type="dxa"/>
          </w:tcPr>
          <w:p w:rsidR="00EE1DEE" w:rsidRDefault="00EE1DEE" w:rsidP="002D7A20">
            <w:pPr>
              <w:spacing w:before="100" w:beforeAutospacing="1" w:after="100" w:afterAutospacing="1"/>
            </w:pPr>
            <w:r>
              <w:t>掌握</w:t>
            </w:r>
            <w:r>
              <w:rPr>
                <w:rFonts w:hint="eastAsia"/>
              </w:rPr>
              <w:t>基于</w:t>
            </w:r>
            <w:r>
              <w:rPr>
                <w:rFonts w:hint="eastAsia"/>
                <w:szCs w:val="21"/>
              </w:rPr>
              <w:t>二叉</w:t>
            </w:r>
            <w:r>
              <w:rPr>
                <w:rFonts w:hint="eastAsia"/>
              </w:rPr>
              <w:t>树遍历的</w:t>
            </w:r>
            <w:r>
              <w:rPr>
                <w:rFonts w:hint="eastAsia"/>
                <w:szCs w:val="21"/>
              </w:rPr>
              <w:t>二叉</w:t>
            </w:r>
            <w:r>
              <w:rPr>
                <w:rFonts w:hint="eastAsia"/>
              </w:rPr>
              <w:t>树递归算法设计</w:t>
            </w:r>
          </w:p>
        </w:tc>
        <w:tc>
          <w:tcPr>
            <w:tcW w:w="1323" w:type="dxa"/>
            <w:vAlign w:val="center"/>
          </w:tcPr>
          <w:p w:rsidR="00EE1DEE" w:rsidRDefault="00EE1DEE" w:rsidP="002D7A20">
            <w:pPr>
              <w:spacing w:before="100" w:beforeAutospacing="1" w:after="100" w:afterAutospacing="1"/>
            </w:pPr>
            <w:r>
              <w:t>设计能力点</w:t>
            </w:r>
          </w:p>
        </w:tc>
        <w:tc>
          <w:tcPr>
            <w:tcW w:w="1182" w:type="dxa"/>
          </w:tcPr>
          <w:p w:rsidR="00EE1DEE" w:rsidRPr="001A42A6" w:rsidRDefault="00EE1DEE" w:rsidP="0089595D">
            <w:pPr>
              <w:spacing w:before="100" w:beforeAutospacing="1" w:after="100" w:afterAutospacing="1"/>
            </w:pPr>
          </w:p>
        </w:tc>
      </w:tr>
      <w:tr w:rsidR="00EE1DEE" w:rsidTr="0087618D">
        <w:trPr>
          <w:trHeight w:val="758"/>
        </w:trPr>
        <w:tc>
          <w:tcPr>
            <w:tcW w:w="1478" w:type="dxa"/>
            <w:vMerge w:val="restart"/>
            <w:vAlign w:val="center"/>
          </w:tcPr>
          <w:p w:rsidR="00EE1DEE" w:rsidRPr="001A42A6" w:rsidRDefault="00EE1DEE" w:rsidP="000169C5">
            <w:pPr>
              <w:spacing w:before="100" w:beforeAutospacing="1" w:after="100" w:afterAutospacing="1"/>
              <w:jc w:val="center"/>
            </w:pPr>
            <w:r>
              <w:rPr>
                <w:rFonts w:hint="eastAsia"/>
              </w:rPr>
              <w:t>图</w:t>
            </w:r>
          </w:p>
        </w:tc>
        <w:tc>
          <w:tcPr>
            <w:tcW w:w="1560" w:type="dxa"/>
            <w:vAlign w:val="center"/>
          </w:tcPr>
          <w:p w:rsidR="00EE1DEE" w:rsidRPr="001A42A6" w:rsidRDefault="00EE1DEE" w:rsidP="0087618D">
            <w:r>
              <w:rPr>
                <w:rFonts w:hint="eastAsia"/>
              </w:rPr>
              <w:t>图遍历算法设计</w:t>
            </w:r>
          </w:p>
        </w:tc>
        <w:tc>
          <w:tcPr>
            <w:tcW w:w="3402" w:type="dxa"/>
            <w:vAlign w:val="center"/>
          </w:tcPr>
          <w:p w:rsidR="00EE1DEE" w:rsidRPr="001A42A6" w:rsidRDefault="00EE1DEE" w:rsidP="0087618D">
            <w:r>
              <w:t>掌握</w:t>
            </w:r>
            <w:r>
              <w:rPr>
                <w:rFonts w:hint="eastAsia"/>
              </w:rPr>
              <w:t>基于两种图遍历的图算法设计</w:t>
            </w:r>
          </w:p>
        </w:tc>
        <w:tc>
          <w:tcPr>
            <w:tcW w:w="1323" w:type="dxa"/>
            <w:vAlign w:val="center"/>
          </w:tcPr>
          <w:p w:rsidR="00EE1DEE" w:rsidRPr="001A42A6" w:rsidRDefault="00EE1DEE" w:rsidP="0087618D">
            <w:r>
              <w:t>设计能力点</w:t>
            </w:r>
          </w:p>
        </w:tc>
        <w:tc>
          <w:tcPr>
            <w:tcW w:w="1182" w:type="dxa"/>
            <w:vAlign w:val="center"/>
          </w:tcPr>
          <w:p w:rsidR="00EE1DEE" w:rsidRPr="001A42A6" w:rsidRDefault="00EE1DEE" w:rsidP="0087618D"/>
        </w:tc>
      </w:tr>
      <w:tr w:rsidR="00EE1DEE" w:rsidTr="00161CAC">
        <w:trPr>
          <w:trHeight w:val="556"/>
        </w:trPr>
        <w:tc>
          <w:tcPr>
            <w:tcW w:w="1478" w:type="dxa"/>
            <w:vMerge/>
            <w:vAlign w:val="center"/>
          </w:tcPr>
          <w:p w:rsidR="00EE1DEE" w:rsidRDefault="00EE1DEE" w:rsidP="009D2795">
            <w:pPr>
              <w:spacing w:before="100" w:beforeAutospacing="1" w:after="100" w:afterAutospacing="1"/>
            </w:pPr>
          </w:p>
        </w:tc>
        <w:tc>
          <w:tcPr>
            <w:tcW w:w="1560" w:type="dxa"/>
            <w:vAlign w:val="center"/>
          </w:tcPr>
          <w:p w:rsidR="00EE1DEE" w:rsidRDefault="00EE1DEE" w:rsidP="00161CAC">
            <w:r>
              <w:rPr>
                <w:rFonts w:hint="eastAsia"/>
              </w:rPr>
              <w:t>图的应用</w:t>
            </w:r>
          </w:p>
        </w:tc>
        <w:tc>
          <w:tcPr>
            <w:tcW w:w="3402" w:type="dxa"/>
            <w:vAlign w:val="center"/>
          </w:tcPr>
          <w:p w:rsidR="00EE1DEE" w:rsidRPr="00161CAC" w:rsidRDefault="00EE1DEE" w:rsidP="00161CAC">
            <w:r>
              <w:rPr>
                <w:rFonts w:hint="eastAsia"/>
              </w:rPr>
              <w:t>掌握求最小生成树的</w:t>
            </w:r>
            <w:r>
              <w:rPr>
                <w:rFonts w:hint="eastAsia"/>
              </w:rPr>
              <w:t>Prim</w:t>
            </w:r>
            <w:r>
              <w:rPr>
                <w:rFonts w:hint="eastAsia"/>
              </w:rPr>
              <w:t>和</w:t>
            </w:r>
            <w:r>
              <w:rPr>
                <w:rFonts w:hint="eastAsia"/>
              </w:rPr>
              <w:t>Kruskal</w:t>
            </w:r>
            <w:r>
              <w:rPr>
                <w:rFonts w:hint="eastAsia"/>
              </w:rPr>
              <w:t>算法和求最短路径的</w:t>
            </w:r>
            <w:r>
              <w:rPr>
                <w:rFonts w:hint="eastAsia"/>
              </w:rPr>
              <w:t>Dijkstra</w:t>
            </w:r>
            <w:r>
              <w:rPr>
                <w:rFonts w:hint="eastAsia"/>
              </w:rPr>
              <w:t>和</w:t>
            </w:r>
            <w:r>
              <w:rPr>
                <w:rFonts w:hint="eastAsia"/>
              </w:rPr>
              <w:t>Flody</w:t>
            </w:r>
            <w:r>
              <w:rPr>
                <w:rFonts w:hint="eastAsia"/>
              </w:rPr>
              <w:t>算法。</w:t>
            </w:r>
          </w:p>
        </w:tc>
        <w:tc>
          <w:tcPr>
            <w:tcW w:w="1323" w:type="dxa"/>
            <w:vAlign w:val="center"/>
          </w:tcPr>
          <w:p w:rsidR="00EE1DEE" w:rsidRPr="00A72A2A" w:rsidRDefault="00EE1DEE" w:rsidP="00DE3573">
            <w:pPr>
              <w:spacing w:before="100" w:beforeAutospacing="1" w:after="100" w:afterAutospacing="1"/>
            </w:pPr>
            <w:r>
              <w:t>设计能力点</w:t>
            </w:r>
          </w:p>
        </w:tc>
        <w:tc>
          <w:tcPr>
            <w:tcW w:w="1182" w:type="dxa"/>
            <w:vAlign w:val="center"/>
          </w:tcPr>
          <w:p w:rsidR="00EE1DEE" w:rsidRPr="001A42A6" w:rsidRDefault="00EE1DEE" w:rsidP="00DE3573">
            <w:pPr>
              <w:spacing w:before="100" w:beforeAutospacing="1" w:after="100" w:afterAutospacing="1"/>
            </w:pPr>
          </w:p>
        </w:tc>
      </w:tr>
      <w:tr w:rsidR="00EE1DEE" w:rsidTr="00B24D5D">
        <w:tc>
          <w:tcPr>
            <w:tcW w:w="1478" w:type="dxa"/>
            <w:vMerge w:val="restart"/>
            <w:vAlign w:val="center"/>
          </w:tcPr>
          <w:p w:rsidR="00EE1DEE" w:rsidRPr="001A42A6" w:rsidRDefault="00EE1DEE" w:rsidP="00B24D5D">
            <w:pPr>
              <w:spacing w:before="100" w:beforeAutospacing="1" w:after="100" w:afterAutospacing="1"/>
              <w:jc w:val="center"/>
            </w:pPr>
            <w:r>
              <w:rPr>
                <w:rFonts w:hint="eastAsia"/>
              </w:rPr>
              <w:t>查找</w:t>
            </w:r>
          </w:p>
        </w:tc>
        <w:tc>
          <w:tcPr>
            <w:tcW w:w="1560" w:type="dxa"/>
            <w:vAlign w:val="center"/>
          </w:tcPr>
          <w:p w:rsidR="00EE1DEE" w:rsidRPr="001A42A6" w:rsidRDefault="00EE1DEE" w:rsidP="00DE3573">
            <w:pPr>
              <w:spacing w:before="100" w:beforeAutospacing="1" w:after="100" w:afterAutospacing="1"/>
            </w:pPr>
            <w:r>
              <w:rPr>
                <w:rFonts w:hint="eastAsia"/>
              </w:rPr>
              <w:t>查找算法设计</w:t>
            </w:r>
          </w:p>
        </w:tc>
        <w:tc>
          <w:tcPr>
            <w:tcW w:w="3402" w:type="dxa"/>
            <w:vAlign w:val="center"/>
          </w:tcPr>
          <w:p w:rsidR="00EE1DEE" w:rsidRPr="001A42A6" w:rsidRDefault="00EE1DEE" w:rsidP="00F851A1">
            <w:pPr>
              <w:spacing w:before="100" w:beforeAutospacing="1" w:after="100" w:afterAutospacing="1"/>
            </w:pPr>
            <w:r>
              <w:rPr>
                <w:rFonts w:hint="eastAsia"/>
              </w:rPr>
              <w:t>掌握</w:t>
            </w:r>
            <w:r>
              <w:rPr>
                <w:rFonts w:hint="eastAsia"/>
                <w:szCs w:val="21"/>
              </w:rPr>
              <w:t>顺序查找、折半查找、二叉排序树和哈希表</w:t>
            </w:r>
            <w:r>
              <w:rPr>
                <w:rFonts w:hint="eastAsia"/>
              </w:rPr>
              <w:t>查找算法。</w:t>
            </w:r>
          </w:p>
        </w:tc>
        <w:tc>
          <w:tcPr>
            <w:tcW w:w="1323" w:type="dxa"/>
            <w:vAlign w:val="center"/>
          </w:tcPr>
          <w:p w:rsidR="00EE1DEE" w:rsidRPr="001A42A6" w:rsidRDefault="00EE1DEE" w:rsidP="00DE3573">
            <w:pPr>
              <w:spacing w:before="100" w:beforeAutospacing="1" w:after="100" w:afterAutospacing="1"/>
            </w:pPr>
            <w:r w:rsidRPr="00A72A2A">
              <w:rPr>
                <w:rFonts w:hint="eastAsia"/>
              </w:rPr>
              <w:t>思维能力点</w:t>
            </w:r>
          </w:p>
        </w:tc>
        <w:tc>
          <w:tcPr>
            <w:tcW w:w="1182" w:type="dxa"/>
            <w:vAlign w:val="center"/>
          </w:tcPr>
          <w:p w:rsidR="00EE1DEE" w:rsidRPr="001A42A6" w:rsidRDefault="00EE1DEE" w:rsidP="00DE3573">
            <w:pPr>
              <w:spacing w:before="100" w:beforeAutospacing="1" w:after="100" w:afterAutospacing="1"/>
            </w:pPr>
          </w:p>
        </w:tc>
      </w:tr>
      <w:tr w:rsidR="00EE1DEE" w:rsidTr="0024466D">
        <w:tc>
          <w:tcPr>
            <w:tcW w:w="1478" w:type="dxa"/>
            <w:vMerge/>
            <w:vAlign w:val="center"/>
          </w:tcPr>
          <w:p w:rsidR="00EE1DEE" w:rsidRDefault="00EE1DEE" w:rsidP="00DE3573">
            <w:pPr>
              <w:spacing w:before="100" w:beforeAutospacing="1" w:after="100" w:afterAutospacing="1"/>
            </w:pPr>
          </w:p>
        </w:tc>
        <w:tc>
          <w:tcPr>
            <w:tcW w:w="1560" w:type="dxa"/>
            <w:vAlign w:val="center"/>
          </w:tcPr>
          <w:p w:rsidR="00EE1DEE" w:rsidRDefault="00EE1DEE" w:rsidP="00DE3573">
            <w:pPr>
              <w:spacing w:before="100" w:beforeAutospacing="1" w:after="100" w:afterAutospacing="1"/>
            </w:pPr>
            <w:r>
              <w:rPr>
                <w:rFonts w:hint="eastAsia"/>
              </w:rPr>
              <w:t>查找的应用</w:t>
            </w:r>
          </w:p>
        </w:tc>
        <w:tc>
          <w:tcPr>
            <w:tcW w:w="3402" w:type="dxa"/>
            <w:vAlign w:val="center"/>
          </w:tcPr>
          <w:p w:rsidR="00EE1DEE" w:rsidRDefault="00EE1DEE" w:rsidP="00DE3573">
            <w:pPr>
              <w:spacing w:before="100" w:beforeAutospacing="1" w:after="100" w:afterAutospacing="1"/>
            </w:pPr>
            <w:r>
              <w:rPr>
                <w:rFonts w:hint="eastAsia"/>
              </w:rPr>
              <w:t>基于不同的数据结构选择合适的查找算法求解问题。</w:t>
            </w:r>
          </w:p>
        </w:tc>
        <w:tc>
          <w:tcPr>
            <w:tcW w:w="1323" w:type="dxa"/>
            <w:vAlign w:val="center"/>
          </w:tcPr>
          <w:p w:rsidR="00EE1DEE" w:rsidRPr="00A72A2A" w:rsidRDefault="00EE1DEE" w:rsidP="00DE3573">
            <w:pPr>
              <w:spacing w:before="100" w:beforeAutospacing="1" w:after="100" w:afterAutospacing="1"/>
            </w:pPr>
            <w:r>
              <w:t>设计能力点</w:t>
            </w:r>
          </w:p>
        </w:tc>
        <w:tc>
          <w:tcPr>
            <w:tcW w:w="1182" w:type="dxa"/>
            <w:vAlign w:val="center"/>
          </w:tcPr>
          <w:p w:rsidR="00EE1DEE" w:rsidRPr="001A42A6" w:rsidRDefault="00EE1DEE" w:rsidP="00DE3573">
            <w:pPr>
              <w:spacing w:before="100" w:beforeAutospacing="1" w:after="100" w:afterAutospacing="1"/>
            </w:pPr>
          </w:p>
        </w:tc>
      </w:tr>
      <w:tr w:rsidR="00EE1DEE" w:rsidTr="003617B2">
        <w:tc>
          <w:tcPr>
            <w:tcW w:w="1478" w:type="dxa"/>
            <w:vMerge w:val="restart"/>
            <w:vAlign w:val="center"/>
          </w:tcPr>
          <w:p w:rsidR="00EE1DEE" w:rsidRPr="001A42A6" w:rsidRDefault="00EE1DEE" w:rsidP="003617B2">
            <w:pPr>
              <w:spacing w:before="100" w:beforeAutospacing="1" w:after="100" w:afterAutospacing="1"/>
              <w:jc w:val="center"/>
            </w:pPr>
            <w:r>
              <w:rPr>
                <w:rFonts w:hint="eastAsia"/>
              </w:rPr>
              <w:t>内排序</w:t>
            </w:r>
          </w:p>
        </w:tc>
        <w:tc>
          <w:tcPr>
            <w:tcW w:w="1560" w:type="dxa"/>
            <w:vAlign w:val="center"/>
          </w:tcPr>
          <w:p w:rsidR="00EE1DEE" w:rsidRPr="001A42A6" w:rsidRDefault="00EE1DEE" w:rsidP="003617B2">
            <w:pPr>
              <w:spacing w:before="100" w:beforeAutospacing="1" w:after="100" w:afterAutospacing="1"/>
            </w:pPr>
            <w:r>
              <w:rPr>
                <w:rFonts w:hint="eastAsia"/>
              </w:rPr>
              <w:t>内排序算法设计</w:t>
            </w:r>
          </w:p>
        </w:tc>
        <w:tc>
          <w:tcPr>
            <w:tcW w:w="3402" w:type="dxa"/>
            <w:vAlign w:val="center"/>
          </w:tcPr>
          <w:p w:rsidR="00EE1DEE" w:rsidRPr="001A42A6" w:rsidRDefault="00EE1DEE" w:rsidP="002E4EF9">
            <w:pPr>
              <w:spacing w:before="100" w:beforeAutospacing="1" w:after="100" w:afterAutospacing="1"/>
            </w:pPr>
            <w:r>
              <w:rPr>
                <w:rFonts w:hint="eastAsia"/>
              </w:rPr>
              <w:t>掌握</w:t>
            </w:r>
            <w:r>
              <w:rPr>
                <w:rFonts w:hint="eastAsia"/>
                <w:szCs w:val="21"/>
              </w:rPr>
              <w:t>直接插入排序、折半插入排序、希尔排序、冒泡排序、快速排序、简单选择排序、堆排序、二路归并排序和基数排序</w:t>
            </w:r>
            <w:r>
              <w:rPr>
                <w:rFonts w:hint="eastAsia"/>
              </w:rPr>
              <w:t>算法。</w:t>
            </w:r>
          </w:p>
        </w:tc>
        <w:tc>
          <w:tcPr>
            <w:tcW w:w="1323" w:type="dxa"/>
            <w:vAlign w:val="center"/>
          </w:tcPr>
          <w:p w:rsidR="00EE1DEE" w:rsidRPr="001A42A6" w:rsidRDefault="00EE1DEE" w:rsidP="00DE3573">
            <w:pPr>
              <w:spacing w:before="100" w:beforeAutospacing="1" w:after="100" w:afterAutospacing="1"/>
            </w:pPr>
            <w:r w:rsidRPr="00A72A2A">
              <w:rPr>
                <w:rFonts w:hint="eastAsia"/>
              </w:rPr>
              <w:t>思维能力点</w:t>
            </w:r>
          </w:p>
        </w:tc>
        <w:tc>
          <w:tcPr>
            <w:tcW w:w="1182" w:type="dxa"/>
            <w:vAlign w:val="center"/>
          </w:tcPr>
          <w:p w:rsidR="00EE1DEE" w:rsidRPr="001A42A6" w:rsidRDefault="00EE1DEE" w:rsidP="00DE3573">
            <w:pPr>
              <w:spacing w:before="100" w:beforeAutospacing="1" w:after="100" w:afterAutospacing="1"/>
            </w:pPr>
          </w:p>
        </w:tc>
      </w:tr>
      <w:tr w:rsidR="00EE1DEE" w:rsidTr="0024466D">
        <w:tc>
          <w:tcPr>
            <w:tcW w:w="1478" w:type="dxa"/>
            <w:vMerge/>
            <w:vAlign w:val="center"/>
          </w:tcPr>
          <w:p w:rsidR="00EE1DEE" w:rsidRPr="001A42A6" w:rsidRDefault="00EE1DEE" w:rsidP="00DE3573">
            <w:pPr>
              <w:spacing w:before="100" w:beforeAutospacing="1" w:after="100" w:afterAutospacing="1"/>
            </w:pPr>
          </w:p>
        </w:tc>
        <w:tc>
          <w:tcPr>
            <w:tcW w:w="1560" w:type="dxa"/>
            <w:vAlign w:val="center"/>
          </w:tcPr>
          <w:p w:rsidR="00EE1DEE" w:rsidRPr="001A42A6" w:rsidRDefault="00EE1DEE" w:rsidP="002E4EF9">
            <w:pPr>
              <w:spacing w:before="100" w:beforeAutospacing="1" w:after="100" w:afterAutospacing="1"/>
            </w:pPr>
            <w:r>
              <w:rPr>
                <w:rFonts w:hint="eastAsia"/>
              </w:rPr>
              <w:t>内排序的应用</w:t>
            </w:r>
          </w:p>
        </w:tc>
        <w:tc>
          <w:tcPr>
            <w:tcW w:w="3402" w:type="dxa"/>
            <w:vAlign w:val="center"/>
          </w:tcPr>
          <w:p w:rsidR="00EE1DEE" w:rsidRPr="001A42A6" w:rsidRDefault="00EE1DEE" w:rsidP="00C54167">
            <w:pPr>
              <w:spacing w:before="100" w:beforeAutospacing="1" w:after="100" w:afterAutospacing="1"/>
            </w:pPr>
            <w:r>
              <w:rPr>
                <w:rFonts w:hint="eastAsia"/>
              </w:rPr>
              <w:t>基于不同的要求选择合适的内排序算法求解问题。</w:t>
            </w:r>
          </w:p>
        </w:tc>
        <w:tc>
          <w:tcPr>
            <w:tcW w:w="1323" w:type="dxa"/>
            <w:vAlign w:val="center"/>
          </w:tcPr>
          <w:p w:rsidR="00EE1DEE" w:rsidRPr="009D2795" w:rsidRDefault="00EE1DEE" w:rsidP="00DE3573">
            <w:pPr>
              <w:spacing w:before="100" w:beforeAutospacing="1" w:after="100" w:afterAutospacing="1"/>
            </w:pPr>
            <w:r>
              <w:t>设计能力点</w:t>
            </w:r>
          </w:p>
        </w:tc>
        <w:tc>
          <w:tcPr>
            <w:tcW w:w="1182" w:type="dxa"/>
            <w:vAlign w:val="center"/>
          </w:tcPr>
          <w:p w:rsidR="00EE1DEE" w:rsidRPr="001A42A6" w:rsidRDefault="00EE1DEE" w:rsidP="00DE3573">
            <w:pPr>
              <w:spacing w:before="100" w:beforeAutospacing="1" w:after="100" w:afterAutospacing="1"/>
            </w:pPr>
          </w:p>
        </w:tc>
      </w:tr>
    </w:tbl>
    <w:p w:rsidR="00A76295" w:rsidRDefault="0063288C" w:rsidP="00E11B05">
      <w:pPr>
        <w:spacing w:before="100" w:beforeAutospacing="1" w:after="100" w:afterAutospacing="1"/>
        <w:outlineLvl w:val="1"/>
        <w:rPr>
          <w:rFonts w:eastAsia="黑体"/>
          <w:b/>
          <w:bCs/>
        </w:rPr>
      </w:pPr>
      <w:r>
        <w:rPr>
          <w:rFonts w:eastAsia="黑体" w:hint="eastAsia"/>
          <w:b/>
          <w:bCs/>
        </w:rPr>
        <w:t>五、授课课时安排</w:t>
      </w:r>
    </w:p>
    <w:tbl>
      <w:tblPr>
        <w:tblStyle w:val="a6"/>
        <w:tblW w:w="0" w:type="auto"/>
        <w:tblLook w:val="04A0"/>
      </w:tblPr>
      <w:tblGrid>
        <w:gridCol w:w="1242"/>
        <w:gridCol w:w="709"/>
        <w:gridCol w:w="2977"/>
        <w:gridCol w:w="2835"/>
        <w:gridCol w:w="946"/>
      </w:tblGrid>
      <w:tr w:rsidR="0063288C" w:rsidTr="002B7F4D">
        <w:tc>
          <w:tcPr>
            <w:tcW w:w="1242"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知识单元</w:t>
            </w:r>
          </w:p>
        </w:tc>
        <w:tc>
          <w:tcPr>
            <w:tcW w:w="709"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授课</w:t>
            </w:r>
            <w:r w:rsidR="00E44AC7">
              <w:rPr>
                <w:rFonts w:eastAsia="黑体"/>
                <w:b/>
                <w:bCs/>
              </w:rPr>
              <w:br/>
            </w:r>
            <w:r>
              <w:rPr>
                <w:rFonts w:eastAsia="黑体" w:hint="eastAsia"/>
                <w:b/>
                <w:bCs/>
              </w:rPr>
              <w:t>课时</w:t>
            </w:r>
          </w:p>
        </w:tc>
        <w:tc>
          <w:tcPr>
            <w:tcW w:w="2977"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涵盖知识点情况</w:t>
            </w:r>
          </w:p>
        </w:tc>
        <w:tc>
          <w:tcPr>
            <w:tcW w:w="2835"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授课目标</w:t>
            </w:r>
            <w:r w:rsidR="00B42F17">
              <w:rPr>
                <w:rFonts w:eastAsia="黑体" w:hint="eastAsia"/>
                <w:b/>
                <w:bCs/>
              </w:rPr>
              <w:t>重</w:t>
            </w:r>
            <w:r w:rsidR="00654340">
              <w:rPr>
                <w:rFonts w:eastAsia="黑体" w:hint="eastAsia"/>
                <w:b/>
                <w:bCs/>
              </w:rPr>
              <w:t>难</w:t>
            </w:r>
            <w:r w:rsidR="00B42F17">
              <w:rPr>
                <w:rFonts w:eastAsia="黑体" w:hint="eastAsia"/>
                <w:b/>
                <w:bCs/>
              </w:rPr>
              <w:t>点</w:t>
            </w:r>
            <w:r>
              <w:rPr>
                <w:rFonts w:eastAsia="黑体" w:hint="eastAsia"/>
                <w:b/>
                <w:bCs/>
              </w:rPr>
              <w:t>要求</w:t>
            </w:r>
          </w:p>
        </w:tc>
        <w:tc>
          <w:tcPr>
            <w:tcW w:w="946"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备注</w:t>
            </w:r>
          </w:p>
        </w:tc>
      </w:tr>
      <w:tr w:rsidR="003F1043" w:rsidTr="002B7F4D">
        <w:tc>
          <w:tcPr>
            <w:tcW w:w="1242" w:type="dxa"/>
            <w:vAlign w:val="center"/>
          </w:tcPr>
          <w:p w:rsidR="003F1043" w:rsidRPr="00BB3461" w:rsidRDefault="003F1043" w:rsidP="00C4791A">
            <w:pPr>
              <w:spacing w:before="100" w:beforeAutospacing="1" w:after="100" w:afterAutospacing="1"/>
              <w:jc w:val="center"/>
            </w:pPr>
            <w:r w:rsidRPr="00BB3461">
              <w:t>1</w:t>
            </w:r>
            <w:r w:rsidRPr="00BB3461">
              <w:t>、</w:t>
            </w:r>
            <w:r w:rsidR="00570136">
              <w:rPr>
                <w:rFonts w:hint="eastAsia"/>
              </w:rPr>
              <w:t>数据结构概述</w:t>
            </w:r>
          </w:p>
        </w:tc>
        <w:tc>
          <w:tcPr>
            <w:tcW w:w="709" w:type="dxa"/>
            <w:vAlign w:val="center"/>
          </w:tcPr>
          <w:p w:rsidR="003F1043" w:rsidRPr="00BA2F13" w:rsidRDefault="002803A4" w:rsidP="00361384">
            <w:pPr>
              <w:pStyle w:val="af"/>
            </w:pPr>
            <w:r>
              <w:rPr>
                <w:rFonts w:hint="eastAsia"/>
              </w:rPr>
              <w:t>4</w:t>
            </w:r>
          </w:p>
        </w:tc>
        <w:tc>
          <w:tcPr>
            <w:tcW w:w="2977" w:type="dxa"/>
            <w:vAlign w:val="center"/>
          </w:tcPr>
          <w:p w:rsidR="003F1043" w:rsidRPr="00A149F3" w:rsidRDefault="00197531" w:rsidP="00197531">
            <w:r>
              <w:rPr>
                <w:rFonts w:hint="eastAsia"/>
              </w:rPr>
              <w:t>数据结构的基本概念；算法的基本概念；算法描述；算法分析；数据结构</w:t>
            </w:r>
            <w:r>
              <w:rPr>
                <w:rFonts w:hint="eastAsia"/>
              </w:rPr>
              <w:t>+</w:t>
            </w:r>
            <w:r>
              <w:rPr>
                <w:rFonts w:hint="eastAsia"/>
              </w:rPr>
              <w:t>算法</w:t>
            </w:r>
            <w:r>
              <w:rPr>
                <w:rFonts w:hint="eastAsia"/>
              </w:rPr>
              <w:t>=</w:t>
            </w:r>
            <w:r>
              <w:rPr>
                <w:rFonts w:hint="eastAsia"/>
              </w:rPr>
              <w:t>程序</w:t>
            </w:r>
          </w:p>
        </w:tc>
        <w:tc>
          <w:tcPr>
            <w:tcW w:w="2835" w:type="dxa"/>
          </w:tcPr>
          <w:p w:rsidR="0056660A" w:rsidRDefault="005E5447" w:rsidP="0056660A">
            <w:r>
              <w:rPr>
                <w:rFonts w:hint="eastAsia"/>
              </w:rPr>
              <w:t>目标：</w:t>
            </w:r>
            <w:r>
              <w:rPr>
                <w:rFonts w:ascii="宋体" w:hAnsi="宋体" w:hint="eastAsia"/>
              </w:rPr>
              <w:t>①</w:t>
            </w:r>
            <w:r w:rsidR="0056660A">
              <w:rPr>
                <w:rFonts w:hint="eastAsia"/>
              </w:rPr>
              <w:t>数据结构的基本概念，</w:t>
            </w:r>
            <w:r>
              <w:rPr>
                <w:rFonts w:ascii="宋体" w:hAnsi="宋体" w:hint="eastAsia"/>
              </w:rPr>
              <w:t>②</w:t>
            </w:r>
            <w:r w:rsidR="0056660A">
              <w:rPr>
                <w:rFonts w:hint="eastAsia"/>
              </w:rPr>
              <w:t>数据逻辑结构和存储结构的映射关系，</w:t>
            </w:r>
            <w:r>
              <w:rPr>
                <w:rFonts w:ascii="宋体" w:hAnsi="宋体" w:hint="eastAsia"/>
              </w:rPr>
              <w:t>③</w:t>
            </w:r>
            <w:r w:rsidR="0056660A">
              <w:rPr>
                <w:rFonts w:hint="eastAsia"/>
              </w:rPr>
              <w:t>数据类型和数据结构的区别和联系，</w:t>
            </w:r>
            <w:r>
              <w:rPr>
                <w:rFonts w:ascii="宋体" w:hAnsi="宋体" w:hint="eastAsia"/>
              </w:rPr>
              <w:t>④</w:t>
            </w:r>
            <w:r w:rsidR="0056660A">
              <w:rPr>
                <w:rFonts w:hint="eastAsia"/>
              </w:rPr>
              <w:t>利用抽象数据类型表述求解问题的方法，</w:t>
            </w:r>
            <w:r>
              <w:rPr>
                <w:rFonts w:ascii="宋体" w:hAnsi="宋体" w:hint="eastAsia"/>
              </w:rPr>
              <w:t>⑤</w:t>
            </w:r>
            <w:r w:rsidR="0056660A">
              <w:rPr>
                <w:rFonts w:hint="eastAsia"/>
              </w:rPr>
              <w:t>算法的特性和采用</w:t>
            </w:r>
            <w:r w:rsidR="0056660A">
              <w:rPr>
                <w:rFonts w:hint="eastAsia"/>
              </w:rPr>
              <w:t>C/C++</w:t>
            </w:r>
            <w:r w:rsidR="0056660A">
              <w:rPr>
                <w:rFonts w:hint="eastAsia"/>
              </w:rPr>
              <w:t>语言描述算法的方法，</w:t>
            </w:r>
            <w:r>
              <w:rPr>
                <w:rFonts w:ascii="宋体" w:hAnsi="宋体" w:hint="eastAsia"/>
              </w:rPr>
              <w:t>⑥</w:t>
            </w:r>
            <w:r w:rsidR="0056660A">
              <w:rPr>
                <w:rFonts w:hint="eastAsia"/>
              </w:rPr>
              <w:t>算法设计目标和分析方法，包括时间复杂度和空间复杂度</w:t>
            </w:r>
            <w:r w:rsidR="0056660A" w:rsidRPr="0049080E">
              <w:rPr>
                <w:rFonts w:hint="eastAsia"/>
              </w:rPr>
              <w:t>分析</w:t>
            </w:r>
            <w:r w:rsidR="0056660A">
              <w:rPr>
                <w:rFonts w:hint="eastAsia"/>
              </w:rPr>
              <w:t>，</w:t>
            </w:r>
            <w:r>
              <w:rPr>
                <w:rFonts w:ascii="宋体" w:hAnsi="宋体" w:hint="eastAsia"/>
              </w:rPr>
              <w:t>⑦</w:t>
            </w:r>
            <w:r w:rsidR="0056660A">
              <w:rPr>
                <w:rFonts w:hint="eastAsia"/>
              </w:rPr>
              <w:t>从数据结构的角度设计好算法的过程。</w:t>
            </w:r>
          </w:p>
          <w:p w:rsidR="003F1043" w:rsidRPr="00A149F3" w:rsidRDefault="00242B3D" w:rsidP="00335D96">
            <w:r>
              <w:rPr>
                <w:rFonts w:hint="eastAsia"/>
              </w:rPr>
              <w:t>重点和难点</w:t>
            </w:r>
            <w:r w:rsidR="0021703F">
              <w:rPr>
                <w:rFonts w:hint="eastAsia"/>
              </w:rPr>
              <w:t>：</w:t>
            </w:r>
            <w:r w:rsidR="0021703F">
              <w:rPr>
                <w:rFonts w:ascii="宋体" w:hAnsi="宋体" w:hint="eastAsia"/>
              </w:rPr>
              <w:t>①</w:t>
            </w:r>
            <w:r w:rsidR="0056660A">
              <w:rPr>
                <w:rFonts w:hint="eastAsia"/>
              </w:rPr>
              <w:t>算法的时间</w:t>
            </w:r>
            <w:r>
              <w:rPr>
                <w:rFonts w:hint="eastAsia"/>
              </w:rPr>
              <w:t>和空间</w:t>
            </w:r>
            <w:r w:rsidR="0056660A">
              <w:rPr>
                <w:rFonts w:hint="eastAsia"/>
              </w:rPr>
              <w:t>复杂度分析，特别是递归算法的时间</w:t>
            </w:r>
            <w:r>
              <w:rPr>
                <w:rFonts w:hint="eastAsia"/>
              </w:rPr>
              <w:t>和空间</w:t>
            </w:r>
            <w:r w:rsidR="0056660A">
              <w:rPr>
                <w:rFonts w:hint="eastAsia"/>
              </w:rPr>
              <w:t>复杂度分析</w:t>
            </w:r>
            <w:r w:rsidR="0021703F">
              <w:rPr>
                <w:rFonts w:hint="eastAsia"/>
              </w:rPr>
              <w:t>，</w:t>
            </w:r>
            <w:r w:rsidR="0021703F">
              <w:rPr>
                <w:rFonts w:ascii="宋体" w:hAnsi="宋体" w:hint="eastAsia"/>
              </w:rPr>
              <w:t>②如何设计好的算法。</w:t>
            </w:r>
          </w:p>
        </w:tc>
        <w:tc>
          <w:tcPr>
            <w:tcW w:w="946" w:type="dxa"/>
          </w:tcPr>
          <w:p w:rsidR="003F1043" w:rsidRPr="0021703F"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2</w:t>
            </w:r>
            <w:r w:rsidRPr="00BB3461">
              <w:t>、</w:t>
            </w:r>
            <w:r w:rsidR="00FA1503">
              <w:rPr>
                <w:rFonts w:hint="eastAsia"/>
              </w:rPr>
              <w:t>线性表</w:t>
            </w:r>
          </w:p>
        </w:tc>
        <w:tc>
          <w:tcPr>
            <w:tcW w:w="709" w:type="dxa"/>
            <w:vAlign w:val="center"/>
          </w:tcPr>
          <w:p w:rsidR="003F1043" w:rsidRPr="00BA2F13" w:rsidRDefault="00361384" w:rsidP="00361384">
            <w:pPr>
              <w:pStyle w:val="af"/>
            </w:pPr>
            <w:r>
              <w:rPr>
                <w:rFonts w:hint="eastAsia"/>
              </w:rPr>
              <w:t>1</w:t>
            </w:r>
            <w:r w:rsidR="002803A4">
              <w:rPr>
                <w:rFonts w:hint="eastAsia"/>
              </w:rPr>
              <w:t>0</w:t>
            </w:r>
          </w:p>
        </w:tc>
        <w:tc>
          <w:tcPr>
            <w:tcW w:w="2977" w:type="dxa"/>
            <w:vAlign w:val="center"/>
          </w:tcPr>
          <w:p w:rsidR="003F1043" w:rsidRPr="00A149F3" w:rsidRDefault="00FA1503" w:rsidP="00197531">
            <w:pPr>
              <w:spacing w:before="100" w:beforeAutospacing="1" w:after="100" w:afterAutospacing="1"/>
            </w:pPr>
            <w:r w:rsidRPr="008F735D">
              <w:rPr>
                <w:rFonts w:hint="eastAsia"/>
              </w:rPr>
              <w:t>线性表及其逻辑结构</w:t>
            </w:r>
            <w:r w:rsidR="00197531">
              <w:rPr>
                <w:rFonts w:hint="eastAsia"/>
              </w:rPr>
              <w:t>；</w:t>
            </w:r>
            <w:r w:rsidRPr="008F735D">
              <w:rPr>
                <w:rFonts w:ascii="Calibri" w:hAnsi="Calibri" w:hint="eastAsia"/>
              </w:rPr>
              <w:t>线性表</w:t>
            </w:r>
            <w:r w:rsidRPr="008F735D">
              <w:rPr>
                <w:rFonts w:ascii="Calibri" w:hAnsi="Calibri" w:hint="eastAsia"/>
              </w:rPr>
              <w:lastRenderedPageBreak/>
              <w:t>的顺序存储结构—顺序表</w:t>
            </w:r>
            <w:r w:rsidR="00197531">
              <w:rPr>
                <w:rFonts w:ascii="Calibri" w:hAnsi="Calibri" w:hint="eastAsia"/>
              </w:rPr>
              <w:t>；</w:t>
            </w:r>
            <w:r w:rsidRPr="008F735D">
              <w:rPr>
                <w:rFonts w:ascii="Calibri" w:hAnsi="Calibri" w:hint="eastAsia"/>
              </w:rPr>
              <w:t>线性表的链式存储结构—</w:t>
            </w:r>
            <w:r w:rsidRPr="008F735D">
              <w:rPr>
                <w:rFonts w:hint="eastAsia"/>
              </w:rPr>
              <w:t>单</w:t>
            </w:r>
            <w:r w:rsidRPr="008F735D">
              <w:rPr>
                <w:rFonts w:ascii="Calibri" w:hAnsi="Calibri" w:hint="eastAsia"/>
              </w:rPr>
              <w:t>链表</w:t>
            </w:r>
            <w:r w:rsidR="00197531">
              <w:rPr>
                <w:rFonts w:ascii="Calibri" w:hAnsi="Calibri" w:hint="eastAsia"/>
              </w:rPr>
              <w:t>；</w:t>
            </w:r>
            <w:r w:rsidRPr="008F735D">
              <w:rPr>
                <w:rFonts w:ascii="Calibri" w:hAnsi="Calibri" w:hint="eastAsia"/>
              </w:rPr>
              <w:t>线性表的链式存储结构—</w:t>
            </w:r>
            <w:r>
              <w:rPr>
                <w:rFonts w:ascii="Calibri" w:hAnsi="Calibri" w:hint="eastAsia"/>
              </w:rPr>
              <w:t>双</w:t>
            </w:r>
            <w:r w:rsidRPr="008F735D">
              <w:rPr>
                <w:rFonts w:ascii="Calibri" w:hAnsi="Calibri" w:hint="eastAsia"/>
              </w:rPr>
              <w:t>链表</w:t>
            </w:r>
            <w:r w:rsidR="00197531">
              <w:rPr>
                <w:rFonts w:ascii="Calibri" w:hAnsi="Calibri" w:hint="eastAsia"/>
              </w:rPr>
              <w:t>；</w:t>
            </w:r>
            <w:r w:rsidRPr="008F735D">
              <w:rPr>
                <w:rFonts w:ascii="Calibri" w:hAnsi="Calibri" w:hint="eastAsia"/>
              </w:rPr>
              <w:t>线性表的链式存储结构—</w:t>
            </w:r>
            <w:r>
              <w:rPr>
                <w:rFonts w:ascii="Calibri" w:hAnsi="Calibri" w:hint="eastAsia"/>
              </w:rPr>
              <w:t>循环</w:t>
            </w:r>
            <w:r w:rsidRPr="008F735D">
              <w:rPr>
                <w:rFonts w:ascii="Calibri" w:hAnsi="Calibri" w:hint="eastAsia"/>
              </w:rPr>
              <w:t>链表</w:t>
            </w:r>
            <w:r w:rsidR="00197531">
              <w:rPr>
                <w:rFonts w:ascii="Calibri" w:hAnsi="Calibri" w:hint="eastAsia"/>
              </w:rPr>
              <w:t>；</w:t>
            </w:r>
            <w:r>
              <w:rPr>
                <w:rFonts w:hint="eastAsia"/>
              </w:rPr>
              <w:t>线性表的应用</w:t>
            </w:r>
            <w:r w:rsidR="00197531">
              <w:rPr>
                <w:rFonts w:hint="eastAsia"/>
              </w:rPr>
              <w:t>；</w:t>
            </w:r>
            <w:r>
              <w:rPr>
                <w:rFonts w:hint="eastAsia"/>
              </w:rPr>
              <w:t>有序表。</w:t>
            </w:r>
          </w:p>
        </w:tc>
        <w:tc>
          <w:tcPr>
            <w:tcW w:w="2835" w:type="dxa"/>
          </w:tcPr>
          <w:p w:rsidR="00987A5F" w:rsidRDefault="00335D96" w:rsidP="00987A5F">
            <w:r>
              <w:rPr>
                <w:rFonts w:hint="eastAsia"/>
              </w:rPr>
              <w:lastRenderedPageBreak/>
              <w:t>目标：</w:t>
            </w:r>
            <w:r>
              <w:rPr>
                <w:rFonts w:ascii="宋体" w:hAnsi="宋体" w:hint="eastAsia"/>
              </w:rPr>
              <w:t>①</w:t>
            </w:r>
            <w:r w:rsidR="00987A5F">
              <w:rPr>
                <w:rFonts w:hint="eastAsia"/>
              </w:rPr>
              <w:t>线性表的逻辑结构</w:t>
            </w:r>
            <w:r w:rsidR="00987A5F">
              <w:rPr>
                <w:rFonts w:hint="eastAsia"/>
              </w:rPr>
              <w:lastRenderedPageBreak/>
              <w:t>特点</w:t>
            </w:r>
            <w:r>
              <w:rPr>
                <w:rFonts w:hint="eastAsia"/>
              </w:rPr>
              <w:t>和</w:t>
            </w:r>
            <w:r w:rsidR="00987A5F">
              <w:rPr>
                <w:rFonts w:hint="eastAsia"/>
              </w:rPr>
              <w:t>线性表抽象数据类型的描述方法，</w:t>
            </w:r>
            <w:r>
              <w:rPr>
                <w:rFonts w:ascii="宋体" w:hAnsi="宋体" w:hint="eastAsia"/>
              </w:rPr>
              <w:t>②</w:t>
            </w:r>
            <w:r w:rsidR="00987A5F">
              <w:rPr>
                <w:rFonts w:hint="eastAsia"/>
              </w:rPr>
              <w:t>线性表的两类存储结构设计方法以及各自的优缺点，</w:t>
            </w:r>
            <w:r>
              <w:rPr>
                <w:rFonts w:ascii="宋体" w:hAnsi="宋体" w:hint="eastAsia"/>
              </w:rPr>
              <w:t>③</w:t>
            </w:r>
            <w:r w:rsidR="00987A5F">
              <w:rPr>
                <w:rFonts w:hint="eastAsia"/>
              </w:rPr>
              <w:t>顺序表算法设计方法，</w:t>
            </w:r>
            <w:r>
              <w:rPr>
                <w:rFonts w:ascii="宋体" w:hAnsi="宋体" w:hint="eastAsia"/>
              </w:rPr>
              <w:t>④</w:t>
            </w:r>
            <w:r w:rsidR="00987A5F">
              <w:rPr>
                <w:rFonts w:hint="eastAsia"/>
              </w:rPr>
              <w:t>单链表、双链表和循环链表算法设计方法。</w:t>
            </w:r>
          </w:p>
          <w:p w:rsidR="00014B6A" w:rsidRPr="0049080E" w:rsidRDefault="00EA78D3" w:rsidP="00014B6A">
            <w:r>
              <w:rPr>
                <w:rFonts w:hint="eastAsia"/>
              </w:rPr>
              <w:t>重点</w:t>
            </w:r>
            <w:r w:rsidR="00335D96">
              <w:rPr>
                <w:rFonts w:hint="eastAsia"/>
              </w:rPr>
              <w:t>：</w:t>
            </w:r>
            <w:r w:rsidR="000F123D">
              <w:rPr>
                <w:rFonts w:ascii="宋体" w:hAnsi="宋体" w:hint="eastAsia"/>
              </w:rPr>
              <w:t>①</w:t>
            </w:r>
            <w:r w:rsidR="00014B6A">
              <w:rPr>
                <w:rFonts w:hint="eastAsia"/>
              </w:rPr>
              <w:t>顺序表、单链表、双链表和循环链表算法设计方法，</w:t>
            </w:r>
            <w:r w:rsidR="000F123D">
              <w:rPr>
                <w:rFonts w:ascii="宋体" w:hAnsi="宋体" w:hint="eastAsia"/>
              </w:rPr>
              <w:t>②</w:t>
            </w:r>
            <w:r w:rsidR="00014B6A">
              <w:rPr>
                <w:rFonts w:hint="eastAsia"/>
              </w:rPr>
              <w:t>有序表的特点和有序表的归并算法设计方法。</w:t>
            </w:r>
          </w:p>
          <w:p w:rsidR="003F1043" w:rsidRPr="00987A5F" w:rsidRDefault="00014B6A" w:rsidP="00947496">
            <w:r>
              <w:rPr>
                <w:rFonts w:hint="eastAsia"/>
              </w:rPr>
              <w:t>难点</w:t>
            </w:r>
            <w:r w:rsidR="00335D96">
              <w:rPr>
                <w:rFonts w:hint="eastAsia"/>
              </w:rPr>
              <w:t>：</w:t>
            </w:r>
            <w:r w:rsidR="00987A5F">
              <w:rPr>
                <w:rFonts w:hint="eastAsia"/>
              </w:rPr>
              <w:t>利用线性表求解复杂</w:t>
            </w:r>
            <w:r w:rsidR="00947496">
              <w:rPr>
                <w:rFonts w:hint="eastAsia"/>
              </w:rPr>
              <w:t>问题</w:t>
            </w:r>
            <w:r>
              <w:rPr>
                <w:rFonts w:hint="eastAsia"/>
              </w:rPr>
              <w:t>。</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3</w:t>
            </w:r>
            <w:r w:rsidRPr="00BB3461">
              <w:t>、</w:t>
            </w:r>
            <w:r w:rsidR="00AD5A8B">
              <w:rPr>
                <w:rFonts w:hint="eastAsia"/>
              </w:rPr>
              <w:t>栈和队列</w:t>
            </w:r>
          </w:p>
        </w:tc>
        <w:tc>
          <w:tcPr>
            <w:tcW w:w="709" w:type="dxa"/>
            <w:vAlign w:val="center"/>
          </w:tcPr>
          <w:p w:rsidR="003F1043" w:rsidRPr="00BA2F13" w:rsidRDefault="004C1800" w:rsidP="00CB52B6">
            <w:pPr>
              <w:pStyle w:val="af"/>
            </w:pPr>
            <w:r>
              <w:rPr>
                <w:rFonts w:hint="eastAsia"/>
              </w:rPr>
              <w:t>8</w:t>
            </w:r>
          </w:p>
        </w:tc>
        <w:tc>
          <w:tcPr>
            <w:tcW w:w="2977" w:type="dxa"/>
            <w:vAlign w:val="center"/>
          </w:tcPr>
          <w:p w:rsidR="003F1043" w:rsidRPr="00A149F3" w:rsidRDefault="00AD5A8B" w:rsidP="00AD5A8B">
            <w:r>
              <w:rPr>
                <w:rFonts w:hint="eastAsia"/>
              </w:rPr>
              <w:t>栈的基本概念；栈的顺序存储结构</w:t>
            </w:r>
            <w:r>
              <w:rPr>
                <w:rFonts w:hint="eastAsia"/>
              </w:rPr>
              <w:t>-</w:t>
            </w:r>
            <w:r>
              <w:rPr>
                <w:rFonts w:hint="eastAsia"/>
              </w:rPr>
              <w:t>顺序栈；栈的链式存储结构</w:t>
            </w:r>
            <w:r>
              <w:rPr>
                <w:rFonts w:hint="eastAsia"/>
              </w:rPr>
              <w:t>-</w:t>
            </w:r>
            <w:r>
              <w:rPr>
                <w:rFonts w:hint="eastAsia"/>
              </w:rPr>
              <w:t>链栈；栈的应用；队列的基本概念；队列的顺序存储结构</w:t>
            </w:r>
            <w:r>
              <w:rPr>
                <w:rFonts w:hint="eastAsia"/>
              </w:rPr>
              <w:t>-</w:t>
            </w:r>
            <w:r>
              <w:rPr>
                <w:rFonts w:hint="eastAsia"/>
              </w:rPr>
              <w:t>顺序队；队列的链式存储结构</w:t>
            </w:r>
            <w:r>
              <w:rPr>
                <w:rFonts w:hint="eastAsia"/>
              </w:rPr>
              <w:t>-</w:t>
            </w:r>
            <w:r>
              <w:rPr>
                <w:rFonts w:hint="eastAsia"/>
              </w:rPr>
              <w:t>链队；队列的应用</w:t>
            </w:r>
            <w:r w:rsidR="00BF6BF8" w:rsidRPr="00A149F3">
              <w:rPr>
                <w:rFonts w:hint="eastAsia"/>
              </w:rPr>
              <w:t>。</w:t>
            </w:r>
          </w:p>
        </w:tc>
        <w:tc>
          <w:tcPr>
            <w:tcW w:w="2835" w:type="dxa"/>
          </w:tcPr>
          <w:p w:rsidR="005D40A2" w:rsidRDefault="009F63DE" w:rsidP="005D40A2">
            <w:r>
              <w:rPr>
                <w:rFonts w:hint="eastAsia"/>
              </w:rPr>
              <w:t>目标：</w:t>
            </w:r>
            <w:r>
              <w:rPr>
                <w:rFonts w:ascii="宋体" w:hAnsi="宋体" w:hint="eastAsia"/>
              </w:rPr>
              <w:t>①</w:t>
            </w:r>
            <w:r w:rsidR="005D40A2">
              <w:rPr>
                <w:rFonts w:hint="eastAsia"/>
              </w:rPr>
              <w:t>栈的逻辑结构特性</w:t>
            </w:r>
            <w:r>
              <w:rPr>
                <w:rFonts w:hint="eastAsia"/>
              </w:rPr>
              <w:t>和</w:t>
            </w:r>
            <w:r w:rsidR="005D40A2">
              <w:rPr>
                <w:rFonts w:hint="eastAsia"/>
              </w:rPr>
              <w:t>栈抽象数据类型的描述方法</w:t>
            </w:r>
            <w:r>
              <w:rPr>
                <w:rFonts w:hint="eastAsia"/>
              </w:rPr>
              <w:t>，</w:t>
            </w:r>
            <w:r>
              <w:rPr>
                <w:rFonts w:ascii="宋体" w:hAnsi="宋体" w:hint="eastAsia"/>
              </w:rPr>
              <w:t>②</w:t>
            </w:r>
            <w:r w:rsidR="005D40A2">
              <w:rPr>
                <w:rFonts w:hint="eastAsia"/>
              </w:rPr>
              <w:t>栈的先进后出特点</w:t>
            </w:r>
            <w:r>
              <w:rPr>
                <w:rFonts w:hint="eastAsia"/>
              </w:rPr>
              <w:t>，</w:t>
            </w:r>
            <w:r>
              <w:rPr>
                <w:rFonts w:ascii="宋体" w:hAnsi="宋体" w:hint="eastAsia"/>
              </w:rPr>
              <w:t>③</w:t>
            </w:r>
            <w:r w:rsidR="005D40A2">
              <w:rPr>
                <w:rFonts w:hint="eastAsia"/>
              </w:rPr>
              <w:t>栈基本运算在两类存储结构下的实现算法</w:t>
            </w:r>
            <w:r>
              <w:rPr>
                <w:rFonts w:hint="eastAsia"/>
              </w:rPr>
              <w:t>，</w:t>
            </w:r>
            <w:r>
              <w:rPr>
                <w:rFonts w:ascii="宋体" w:hAnsi="宋体" w:hint="eastAsia"/>
              </w:rPr>
              <w:t>④</w:t>
            </w:r>
            <w:r w:rsidR="005D40A2">
              <w:rPr>
                <w:rFonts w:hint="eastAsia"/>
              </w:rPr>
              <w:t>栈在实际求解问题中的应用方法</w:t>
            </w:r>
            <w:r>
              <w:rPr>
                <w:rFonts w:hint="eastAsia"/>
              </w:rPr>
              <w:t>，</w:t>
            </w:r>
            <w:r>
              <w:rPr>
                <w:rFonts w:ascii="宋体" w:hAnsi="宋体" w:hint="eastAsia"/>
              </w:rPr>
              <w:t>⑤</w:t>
            </w:r>
            <w:r w:rsidR="005D40A2">
              <w:rPr>
                <w:rFonts w:hint="eastAsia"/>
              </w:rPr>
              <w:t>队列的逻辑结构特性</w:t>
            </w:r>
            <w:r>
              <w:rPr>
                <w:rFonts w:hint="eastAsia"/>
              </w:rPr>
              <w:t>和</w:t>
            </w:r>
            <w:r w:rsidR="005D40A2">
              <w:rPr>
                <w:rFonts w:hint="eastAsia"/>
              </w:rPr>
              <w:t>队列抽象数据类型的描述方法</w:t>
            </w:r>
            <w:r>
              <w:rPr>
                <w:rFonts w:hint="eastAsia"/>
              </w:rPr>
              <w:t>，</w:t>
            </w:r>
            <w:r>
              <w:rPr>
                <w:rFonts w:ascii="宋体" w:hAnsi="宋体" w:hint="eastAsia"/>
              </w:rPr>
              <w:t>⑥</w:t>
            </w:r>
            <w:r w:rsidR="005D40A2">
              <w:rPr>
                <w:rFonts w:hint="eastAsia"/>
              </w:rPr>
              <w:t>队列的先进后出特点</w:t>
            </w:r>
            <w:r>
              <w:rPr>
                <w:rFonts w:hint="eastAsia"/>
              </w:rPr>
              <w:t>，</w:t>
            </w:r>
            <w:r>
              <w:rPr>
                <w:rFonts w:ascii="宋体" w:hAnsi="宋体" w:hint="eastAsia"/>
              </w:rPr>
              <w:t>⑦</w:t>
            </w:r>
            <w:r w:rsidR="005D40A2">
              <w:rPr>
                <w:rFonts w:hint="eastAsia"/>
              </w:rPr>
              <w:t>队列基本运算在两类存储结构下的实现算法</w:t>
            </w:r>
            <w:r>
              <w:rPr>
                <w:rFonts w:hint="eastAsia"/>
              </w:rPr>
              <w:t>，</w:t>
            </w:r>
            <w:r>
              <w:rPr>
                <w:rFonts w:ascii="宋体" w:hAnsi="宋体" w:hint="eastAsia"/>
              </w:rPr>
              <w:t>⑧</w:t>
            </w:r>
            <w:r w:rsidR="005D40A2">
              <w:rPr>
                <w:rFonts w:hint="eastAsia"/>
              </w:rPr>
              <w:t>队列在实际求解问题中的应用方法</w:t>
            </w:r>
            <w:r>
              <w:rPr>
                <w:rFonts w:hint="eastAsia"/>
              </w:rPr>
              <w:t>。</w:t>
            </w:r>
          </w:p>
          <w:p w:rsidR="009F63DE" w:rsidRDefault="009F63DE" w:rsidP="009F63DE">
            <w:r>
              <w:rPr>
                <w:rFonts w:hint="eastAsia"/>
              </w:rPr>
              <w:t>重点：</w:t>
            </w:r>
            <w:r>
              <w:rPr>
                <w:rFonts w:ascii="宋体" w:hAnsi="宋体" w:hint="eastAsia"/>
              </w:rPr>
              <w:t>①</w:t>
            </w:r>
            <w:r>
              <w:rPr>
                <w:rFonts w:hint="eastAsia"/>
              </w:rPr>
              <w:t>栈算法设计，</w:t>
            </w:r>
            <w:r>
              <w:rPr>
                <w:rFonts w:ascii="宋体" w:hAnsi="宋体" w:hint="eastAsia"/>
              </w:rPr>
              <w:t>②队列</w:t>
            </w:r>
            <w:r>
              <w:rPr>
                <w:rFonts w:hint="eastAsia"/>
              </w:rPr>
              <w:t>算法设计。</w:t>
            </w:r>
          </w:p>
          <w:p w:rsidR="00D5331C" w:rsidRPr="005D40A2" w:rsidRDefault="009F63DE" w:rsidP="002E2962">
            <w:r>
              <w:rPr>
                <w:rFonts w:hint="eastAsia"/>
              </w:rPr>
              <w:t>难点：栈和</w:t>
            </w:r>
            <w:r>
              <w:rPr>
                <w:rFonts w:ascii="宋体" w:hAnsi="宋体" w:hint="eastAsia"/>
              </w:rPr>
              <w:t>队列</w:t>
            </w:r>
            <w:r w:rsidR="00947496">
              <w:rPr>
                <w:rFonts w:ascii="宋体" w:hAnsi="宋体" w:hint="eastAsia"/>
              </w:rPr>
              <w:t>在</w:t>
            </w:r>
            <w:r w:rsidR="00947496">
              <w:rPr>
                <w:rFonts w:hint="eastAsia"/>
              </w:rPr>
              <w:t>求解复杂问题中</w:t>
            </w:r>
            <w:r>
              <w:rPr>
                <w:rFonts w:hint="eastAsia"/>
              </w:rPr>
              <w:t>的应用。</w:t>
            </w:r>
          </w:p>
        </w:tc>
        <w:tc>
          <w:tcPr>
            <w:tcW w:w="946" w:type="dxa"/>
          </w:tcPr>
          <w:p w:rsidR="003F1043" w:rsidRDefault="003F1043" w:rsidP="003F1043">
            <w:pPr>
              <w:spacing w:before="100" w:beforeAutospacing="1" w:after="100" w:afterAutospacing="1"/>
              <w:rPr>
                <w:rFonts w:eastAsia="黑体"/>
                <w:bCs/>
              </w:rPr>
            </w:pPr>
          </w:p>
          <w:p w:rsidR="00D73A94" w:rsidRPr="0063288C" w:rsidRDefault="00D73A94"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4</w:t>
            </w:r>
            <w:r w:rsidRPr="00BB3461">
              <w:t>、</w:t>
            </w:r>
            <w:r w:rsidR="008A029E">
              <w:rPr>
                <w:rFonts w:hint="eastAsia"/>
              </w:rPr>
              <w:t>串</w:t>
            </w:r>
          </w:p>
        </w:tc>
        <w:tc>
          <w:tcPr>
            <w:tcW w:w="709" w:type="dxa"/>
            <w:vAlign w:val="center"/>
          </w:tcPr>
          <w:p w:rsidR="007331FF" w:rsidRPr="00BA2F13" w:rsidRDefault="00CB52B6" w:rsidP="0028777E">
            <w:pPr>
              <w:pStyle w:val="af"/>
            </w:pPr>
            <w:r>
              <w:rPr>
                <w:rFonts w:hint="eastAsia"/>
              </w:rPr>
              <w:t>4</w:t>
            </w:r>
          </w:p>
        </w:tc>
        <w:tc>
          <w:tcPr>
            <w:tcW w:w="2977" w:type="dxa"/>
            <w:vAlign w:val="center"/>
          </w:tcPr>
          <w:p w:rsidR="003F1043" w:rsidRPr="008A029E" w:rsidRDefault="008A029E" w:rsidP="008A029E">
            <w:r>
              <w:rPr>
                <w:rFonts w:hint="eastAsia"/>
              </w:rPr>
              <w:t>串的基本概念；串的顺序存储结构</w:t>
            </w:r>
            <w:r>
              <w:rPr>
                <w:rFonts w:hint="eastAsia"/>
              </w:rPr>
              <w:t>-</w:t>
            </w:r>
            <w:r>
              <w:rPr>
                <w:rFonts w:hint="eastAsia"/>
              </w:rPr>
              <w:t>顺序串；串的链式存储结构</w:t>
            </w:r>
            <w:r>
              <w:rPr>
                <w:rFonts w:hint="eastAsia"/>
              </w:rPr>
              <w:t>-</w:t>
            </w:r>
            <w:r>
              <w:rPr>
                <w:rFonts w:hint="eastAsia"/>
              </w:rPr>
              <w:t>链串；串的模式匹配。</w:t>
            </w:r>
          </w:p>
        </w:tc>
        <w:tc>
          <w:tcPr>
            <w:tcW w:w="2835" w:type="dxa"/>
          </w:tcPr>
          <w:p w:rsidR="00444B6F" w:rsidRDefault="00983ECF" w:rsidP="00444B6F">
            <w:r>
              <w:rPr>
                <w:rFonts w:hint="eastAsia"/>
              </w:rPr>
              <w:t>目标：</w:t>
            </w:r>
            <w:r>
              <w:rPr>
                <w:rFonts w:ascii="宋体" w:hAnsi="宋体" w:hint="eastAsia"/>
              </w:rPr>
              <w:t>①</w:t>
            </w:r>
            <w:r>
              <w:rPr>
                <w:rFonts w:hint="eastAsia"/>
              </w:rPr>
              <w:t>串的逻辑结构特性和串抽象数据类型的描述方法，</w:t>
            </w:r>
            <w:r>
              <w:rPr>
                <w:rFonts w:ascii="宋体" w:hAnsi="宋体" w:hint="eastAsia"/>
              </w:rPr>
              <w:t>②</w:t>
            </w:r>
            <w:r>
              <w:rPr>
                <w:rFonts w:hint="eastAsia"/>
              </w:rPr>
              <w:t>串的两类存储结构设计方法以及各自的优缺点，</w:t>
            </w:r>
            <w:r>
              <w:rPr>
                <w:rFonts w:ascii="宋体" w:hAnsi="宋体" w:hint="eastAsia"/>
              </w:rPr>
              <w:t>③</w:t>
            </w:r>
            <w:r>
              <w:rPr>
                <w:rFonts w:hint="eastAsia"/>
              </w:rPr>
              <w:t>顺序串算法设计方法，</w:t>
            </w:r>
            <w:r>
              <w:rPr>
                <w:rFonts w:ascii="宋体" w:hAnsi="宋体" w:hint="eastAsia"/>
              </w:rPr>
              <w:t>④</w:t>
            </w:r>
            <w:r>
              <w:rPr>
                <w:rFonts w:hint="eastAsia"/>
              </w:rPr>
              <w:t>链串算法设计方法，</w:t>
            </w:r>
            <w:r>
              <w:rPr>
                <w:rFonts w:ascii="宋体" w:hAnsi="宋体" w:hint="eastAsia"/>
              </w:rPr>
              <w:t>⑤</w:t>
            </w:r>
            <w:r>
              <w:rPr>
                <w:rFonts w:hint="eastAsia"/>
              </w:rPr>
              <w:t>串的模式匹配算法设计方法。</w:t>
            </w:r>
          </w:p>
          <w:p w:rsidR="00874904" w:rsidRPr="00100C5F" w:rsidRDefault="00A149F3" w:rsidP="00874904">
            <w:r>
              <w:t>重点</w:t>
            </w:r>
            <w:r w:rsidR="00444B6F">
              <w:rPr>
                <w:rFonts w:hint="eastAsia"/>
              </w:rPr>
              <w:t>：</w:t>
            </w:r>
            <w:r w:rsidR="00874904">
              <w:rPr>
                <w:rFonts w:ascii="宋体" w:hAnsi="宋体" w:hint="eastAsia"/>
              </w:rPr>
              <w:t>①</w:t>
            </w:r>
            <w:r w:rsidR="00874904">
              <w:rPr>
                <w:rFonts w:hint="eastAsia"/>
              </w:rPr>
              <w:t>顺序串运算算法设计，</w:t>
            </w:r>
            <w:r w:rsidR="00874904">
              <w:rPr>
                <w:rFonts w:ascii="宋体" w:hAnsi="宋体" w:hint="eastAsia"/>
              </w:rPr>
              <w:t>②</w:t>
            </w:r>
            <w:r w:rsidR="00874904">
              <w:rPr>
                <w:rFonts w:hint="eastAsia"/>
              </w:rPr>
              <w:t>链串运算算法设计。</w:t>
            </w:r>
          </w:p>
          <w:p w:rsidR="003F1043" w:rsidRPr="00A149F3" w:rsidRDefault="00444B6F" w:rsidP="00444B6F">
            <w:r>
              <w:rPr>
                <w:rFonts w:hint="eastAsia"/>
              </w:rPr>
              <w:t>难点：</w:t>
            </w:r>
            <w:r>
              <w:rPr>
                <w:rFonts w:hint="eastAsia"/>
              </w:rPr>
              <w:t>KMP</w:t>
            </w:r>
            <w:r>
              <w:rPr>
                <w:rFonts w:hint="eastAsia"/>
              </w:rPr>
              <w:t>算法。</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5</w:t>
            </w:r>
            <w:r w:rsidRPr="00BB3461">
              <w:t>、</w:t>
            </w:r>
            <w:r w:rsidR="008A029E">
              <w:rPr>
                <w:rFonts w:hint="eastAsia"/>
              </w:rPr>
              <w:t>递归</w:t>
            </w:r>
          </w:p>
        </w:tc>
        <w:tc>
          <w:tcPr>
            <w:tcW w:w="709" w:type="dxa"/>
            <w:vAlign w:val="center"/>
          </w:tcPr>
          <w:p w:rsidR="007331FF" w:rsidRPr="00BA2F13" w:rsidRDefault="00CB52B6" w:rsidP="00CB52B6">
            <w:pPr>
              <w:pStyle w:val="af"/>
            </w:pPr>
            <w:r>
              <w:rPr>
                <w:rFonts w:hint="eastAsia"/>
              </w:rPr>
              <w:t>2</w:t>
            </w:r>
          </w:p>
        </w:tc>
        <w:tc>
          <w:tcPr>
            <w:tcW w:w="2977" w:type="dxa"/>
            <w:vAlign w:val="center"/>
          </w:tcPr>
          <w:p w:rsidR="003F1043" w:rsidRPr="008A029E" w:rsidRDefault="008A029E" w:rsidP="008A029E">
            <w:r>
              <w:rPr>
                <w:rFonts w:hint="eastAsia"/>
              </w:rPr>
              <w:t>递归的基本概念；递归的执行；</w:t>
            </w:r>
            <w:r>
              <w:rPr>
                <w:rFonts w:hint="eastAsia"/>
                <w:kern w:val="4"/>
              </w:rPr>
              <w:t>递归算法的设计。</w:t>
            </w:r>
          </w:p>
        </w:tc>
        <w:tc>
          <w:tcPr>
            <w:tcW w:w="2835" w:type="dxa"/>
          </w:tcPr>
          <w:p w:rsidR="004B5C23" w:rsidRDefault="004B5C23" w:rsidP="004B5C23">
            <w:r>
              <w:rPr>
                <w:rFonts w:hint="eastAsia"/>
              </w:rPr>
              <w:t>目标：</w:t>
            </w:r>
            <w:r w:rsidR="00AA4C1E">
              <w:rPr>
                <w:rFonts w:ascii="宋体" w:hAnsi="宋体" w:hint="eastAsia"/>
              </w:rPr>
              <w:t>①</w:t>
            </w:r>
            <w:r>
              <w:rPr>
                <w:rFonts w:hint="eastAsia"/>
              </w:rPr>
              <w:t>掌握递归和递归模型的概念</w:t>
            </w:r>
            <w:r w:rsidR="00AA4C1E">
              <w:rPr>
                <w:rFonts w:hint="eastAsia"/>
              </w:rPr>
              <w:t>，</w:t>
            </w:r>
            <w:r w:rsidR="00AA4C1E">
              <w:rPr>
                <w:rFonts w:ascii="宋体" w:hAnsi="宋体" w:hint="eastAsia"/>
              </w:rPr>
              <w:t>②</w:t>
            </w:r>
            <w:r>
              <w:rPr>
                <w:rFonts w:hint="eastAsia"/>
              </w:rPr>
              <w:t>递归算法的执行过程</w:t>
            </w:r>
            <w:r w:rsidR="00AA4C1E">
              <w:rPr>
                <w:rFonts w:hint="eastAsia"/>
              </w:rPr>
              <w:t>，</w:t>
            </w:r>
            <w:r w:rsidR="00AA4C1E">
              <w:rPr>
                <w:rFonts w:ascii="宋体" w:hAnsi="宋体" w:hint="eastAsia"/>
              </w:rPr>
              <w:t>③</w:t>
            </w:r>
            <w:r>
              <w:rPr>
                <w:rFonts w:hint="eastAsia"/>
              </w:rPr>
              <w:t>递归算法设计的一般步骤</w:t>
            </w:r>
            <w:r w:rsidR="00AA4C1E">
              <w:rPr>
                <w:rFonts w:hint="eastAsia"/>
              </w:rPr>
              <w:t>。</w:t>
            </w:r>
          </w:p>
          <w:p w:rsidR="004B5C23" w:rsidRDefault="00AA4C1E" w:rsidP="004B5C23">
            <w:r>
              <w:lastRenderedPageBreak/>
              <w:t>重点</w:t>
            </w:r>
            <w:r>
              <w:rPr>
                <w:rFonts w:hint="eastAsia"/>
              </w:rPr>
              <w:t>：</w:t>
            </w:r>
            <w:r>
              <w:rPr>
                <w:rFonts w:ascii="宋体" w:hAnsi="宋体" w:hint="eastAsia"/>
              </w:rPr>
              <w:t>①</w:t>
            </w:r>
            <w:r w:rsidR="004B5C23">
              <w:rPr>
                <w:rFonts w:hint="eastAsia"/>
              </w:rPr>
              <w:t>基于递归数据结构的递归算法设计方法</w:t>
            </w:r>
            <w:r>
              <w:rPr>
                <w:rFonts w:hint="eastAsia"/>
              </w:rPr>
              <w:t>，</w:t>
            </w:r>
            <w:r>
              <w:rPr>
                <w:rFonts w:ascii="宋体" w:hAnsi="宋体" w:hint="eastAsia"/>
              </w:rPr>
              <w:t>②</w:t>
            </w:r>
            <w:r w:rsidR="004B5C23">
              <w:rPr>
                <w:rFonts w:hint="eastAsia"/>
              </w:rPr>
              <w:t>基于递归求解方法的递归算法设计方法</w:t>
            </w:r>
          </w:p>
          <w:p w:rsidR="003F1043" w:rsidRPr="004B5C23" w:rsidRDefault="00AA4C1E" w:rsidP="00AA4C1E">
            <w:r>
              <w:rPr>
                <w:rFonts w:hint="eastAsia"/>
              </w:rPr>
              <w:t>难点：</w:t>
            </w:r>
            <w:r w:rsidR="004B5C23">
              <w:rPr>
                <w:rFonts w:hint="eastAsia"/>
              </w:rPr>
              <w:t>利用递归思想求解复杂的应用问题。</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6</w:t>
            </w:r>
            <w:r w:rsidRPr="00BB3461">
              <w:t>、</w:t>
            </w:r>
            <w:r w:rsidR="00D6490E">
              <w:rPr>
                <w:rFonts w:hint="eastAsia"/>
              </w:rPr>
              <w:t>数组和稀疏矩阵</w:t>
            </w:r>
          </w:p>
        </w:tc>
        <w:tc>
          <w:tcPr>
            <w:tcW w:w="709" w:type="dxa"/>
            <w:vAlign w:val="center"/>
          </w:tcPr>
          <w:p w:rsidR="00B50256" w:rsidRPr="00BA2F13" w:rsidRDefault="004C1800" w:rsidP="002E687B">
            <w:pPr>
              <w:pStyle w:val="af"/>
            </w:pPr>
            <w:r>
              <w:rPr>
                <w:rFonts w:hint="eastAsia"/>
              </w:rPr>
              <w:t>4</w:t>
            </w:r>
          </w:p>
        </w:tc>
        <w:tc>
          <w:tcPr>
            <w:tcW w:w="2977" w:type="dxa"/>
            <w:vAlign w:val="center"/>
          </w:tcPr>
          <w:p w:rsidR="00D6490E" w:rsidRPr="00A149F3" w:rsidRDefault="00D6490E" w:rsidP="002B7F4D">
            <w:r w:rsidRPr="009A0E95">
              <w:rPr>
                <w:rFonts w:hint="eastAsia"/>
              </w:rPr>
              <w:t>数组的基本概念</w:t>
            </w:r>
            <w:r w:rsidR="00534B18">
              <w:rPr>
                <w:rFonts w:hint="eastAsia"/>
              </w:rPr>
              <w:t>；</w:t>
            </w:r>
            <w:r>
              <w:rPr>
                <w:rFonts w:hint="eastAsia"/>
              </w:rPr>
              <w:t>特殊矩阵的压缩存储</w:t>
            </w:r>
            <w:r w:rsidR="00534B18">
              <w:rPr>
                <w:rFonts w:hint="eastAsia"/>
              </w:rPr>
              <w:t>；</w:t>
            </w:r>
            <w:r>
              <w:rPr>
                <w:rFonts w:hint="eastAsia"/>
              </w:rPr>
              <w:t>稀疏矩阵</w:t>
            </w:r>
            <w:r w:rsidR="00534B18">
              <w:rPr>
                <w:rFonts w:hint="eastAsia"/>
              </w:rPr>
              <w:t>。</w:t>
            </w:r>
          </w:p>
        </w:tc>
        <w:tc>
          <w:tcPr>
            <w:tcW w:w="2835" w:type="dxa"/>
          </w:tcPr>
          <w:p w:rsidR="005874DF" w:rsidRDefault="005874DF" w:rsidP="005874DF">
            <w:r>
              <w:rPr>
                <w:rFonts w:hint="eastAsia"/>
              </w:rPr>
              <w:t>目标：</w:t>
            </w:r>
            <w:r>
              <w:rPr>
                <w:rFonts w:ascii="宋体" w:hAnsi="宋体" w:hint="eastAsia"/>
              </w:rPr>
              <w:t>①</w:t>
            </w:r>
            <w:r>
              <w:rPr>
                <w:rFonts w:hint="eastAsia"/>
              </w:rPr>
              <w:t>数组的逻辑结构特性和数组抽象数据类型的描述方法，</w:t>
            </w:r>
            <w:r>
              <w:rPr>
                <w:rFonts w:ascii="宋体" w:hAnsi="宋体" w:hint="eastAsia"/>
              </w:rPr>
              <w:t>②</w:t>
            </w:r>
            <w:r>
              <w:rPr>
                <w:rFonts w:hint="eastAsia"/>
              </w:rPr>
              <w:t>数组的顺序存储结构及其特点，</w:t>
            </w:r>
            <w:r>
              <w:rPr>
                <w:rFonts w:ascii="宋体" w:hAnsi="宋体" w:hint="eastAsia"/>
              </w:rPr>
              <w:t>③</w:t>
            </w:r>
            <w:r>
              <w:rPr>
                <w:rFonts w:hint="eastAsia"/>
              </w:rPr>
              <w:t>对称矩阵、上三角矩阵、下三角矩阵和三对角矩阵的压缩存储，</w:t>
            </w:r>
            <w:r>
              <w:rPr>
                <w:rFonts w:ascii="宋体" w:hAnsi="宋体" w:hint="eastAsia"/>
              </w:rPr>
              <w:t>④</w:t>
            </w:r>
            <w:r>
              <w:rPr>
                <w:rFonts w:hint="eastAsia"/>
              </w:rPr>
              <w:t>稀疏矩阵的两种压缩存储方法。</w:t>
            </w:r>
          </w:p>
          <w:p w:rsidR="00A87B39" w:rsidRPr="005874DF" w:rsidRDefault="005874DF" w:rsidP="005874DF">
            <w:r>
              <w:t>重点</w:t>
            </w:r>
            <w:r>
              <w:rPr>
                <w:rFonts w:hint="eastAsia"/>
              </w:rPr>
              <w:t>：各种特殊矩阵的压缩存储方法。</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t>7</w:t>
            </w:r>
            <w:r w:rsidRPr="00BB3461">
              <w:t>、</w:t>
            </w:r>
            <w:r w:rsidR="00D6490E">
              <w:rPr>
                <w:rFonts w:hint="eastAsia"/>
              </w:rPr>
              <w:t>树和二叉树</w:t>
            </w:r>
          </w:p>
        </w:tc>
        <w:tc>
          <w:tcPr>
            <w:tcW w:w="709" w:type="dxa"/>
            <w:vAlign w:val="center"/>
          </w:tcPr>
          <w:p w:rsidR="003F1043" w:rsidRPr="00BA2F13" w:rsidRDefault="008431A3" w:rsidP="0028777E">
            <w:pPr>
              <w:pStyle w:val="af"/>
            </w:pPr>
            <w:r>
              <w:rPr>
                <w:rFonts w:hint="eastAsia"/>
              </w:rPr>
              <w:t>12</w:t>
            </w:r>
          </w:p>
        </w:tc>
        <w:tc>
          <w:tcPr>
            <w:tcW w:w="2977" w:type="dxa"/>
            <w:vAlign w:val="center"/>
          </w:tcPr>
          <w:p w:rsidR="003F1043" w:rsidRPr="00A149F3" w:rsidRDefault="00D6490E" w:rsidP="00534B18">
            <w:r>
              <w:rPr>
                <w:rFonts w:hint="eastAsia"/>
              </w:rPr>
              <w:t>树的基本概念</w:t>
            </w:r>
            <w:r w:rsidR="00534B18">
              <w:rPr>
                <w:rFonts w:hint="eastAsia"/>
              </w:rPr>
              <w:t>；</w:t>
            </w:r>
            <w:r>
              <w:rPr>
                <w:rFonts w:hint="eastAsia"/>
              </w:rPr>
              <w:t>树的性质</w:t>
            </w:r>
            <w:r w:rsidR="00534B18">
              <w:rPr>
                <w:rFonts w:hint="eastAsia"/>
              </w:rPr>
              <w:t>；</w:t>
            </w:r>
            <w:r>
              <w:rPr>
                <w:rFonts w:hint="eastAsia"/>
              </w:rPr>
              <w:t>树的基本运算</w:t>
            </w:r>
            <w:r w:rsidR="00534B18">
              <w:rPr>
                <w:rFonts w:hint="eastAsia"/>
              </w:rPr>
              <w:t>；</w:t>
            </w:r>
            <w:r>
              <w:rPr>
                <w:rFonts w:hint="eastAsia"/>
              </w:rPr>
              <w:t>树的存储结构</w:t>
            </w:r>
            <w:r w:rsidR="00534B18">
              <w:rPr>
                <w:rFonts w:hint="eastAsia"/>
              </w:rPr>
              <w:t>；</w:t>
            </w:r>
            <w:r>
              <w:rPr>
                <w:rFonts w:hint="eastAsia"/>
              </w:rPr>
              <w:t>二叉树的基本概念</w:t>
            </w:r>
            <w:r w:rsidR="00534B18">
              <w:rPr>
                <w:rFonts w:hint="eastAsia"/>
              </w:rPr>
              <w:t>；</w:t>
            </w:r>
            <w:r>
              <w:rPr>
                <w:rFonts w:hint="eastAsia"/>
              </w:rPr>
              <w:t>二叉树树的性质</w:t>
            </w:r>
            <w:r w:rsidR="00534B18">
              <w:rPr>
                <w:rFonts w:hint="eastAsia"/>
              </w:rPr>
              <w:t>；</w:t>
            </w:r>
            <w:r>
              <w:rPr>
                <w:rFonts w:hint="eastAsia"/>
              </w:rPr>
              <w:t>二叉树与树、森林之间的转换</w:t>
            </w:r>
            <w:r w:rsidR="00534B18">
              <w:rPr>
                <w:rFonts w:hint="eastAsia"/>
              </w:rPr>
              <w:t>；</w:t>
            </w:r>
            <w:r>
              <w:rPr>
                <w:rFonts w:hint="eastAsia"/>
              </w:rPr>
              <w:t>二叉树存储结构</w:t>
            </w:r>
            <w:r w:rsidR="00534B18">
              <w:rPr>
                <w:rFonts w:hint="eastAsia"/>
              </w:rPr>
              <w:t>；</w:t>
            </w:r>
            <w:r>
              <w:rPr>
                <w:rFonts w:hint="eastAsia"/>
              </w:rPr>
              <w:t>二叉树的基本运算及其实现</w:t>
            </w:r>
            <w:r w:rsidR="00534B18">
              <w:rPr>
                <w:rFonts w:hint="eastAsia"/>
              </w:rPr>
              <w:t>；</w:t>
            </w:r>
            <w:r>
              <w:rPr>
                <w:rFonts w:hint="eastAsia"/>
              </w:rPr>
              <w:t>二叉树的遍历</w:t>
            </w:r>
            <w:r w:rsidR="00534B18">
              <w:rPr>
                <w:rFonts w:hint="eastAsia"/>
              </w:rPr>
              <w:t>；</w:t>
            </w:r>
            <w:r>
              <w:rPr>
                <w:rFonts w:hint="eastAsia"/>
              </w:rPr>
              <w:t>二叉树遍历应用</w:t>
            </w:r>
            <w:r w:rsidR="00534B18">
              <w:rPr>
                <w:rFonts w:hint="eastAsia"/>
              </w:rPr>
              <w:t>；</w:t>
            </w:r>
            <w:r>
              <w:rPr>
                <w:rFonts w:hint="eastAsia"/>
              </w:rPr>
              <w:t>二叉树的构造</w:t>
            </w:r>
            <w:r w:rsidR="00534B18">
              <w:rPr>
                <w:rFonts w:hint="eastAsia"/>
              </w:rPr>
              <w:t>；</w:t>
            </w:r>
            <w:r>
              <w:rPr>
                <w:rFonts w:hint="eastAsia"/>
              </w:rPr>
              <w:t>线索二叉树</w:t>
            </w:r>
            <w:r w:rsidR="00534B18">
              <w:rPr>
                <w:rFonts w:hint="eastAsia"/>
              </w:rPr>
              <w:t>；</w:t>
            </w:r>
            <w:r>
              <w:rPr>
                <w:rFonts w:hint="eastAsia"/>
              </w:rPr>
              <w:t>哈夫曼树</w:t>
            </w:r>
            <w:r w:rsidR="00534B18">
              <w:rPr>
                <w:rFonts w:hint="eastAsia"/>
              </w:rPr>
              <w:t>。</w:t>
            </w:r>
          </w:p>
        </w:tc>
        <w:tc>
          <w:tcPr>
            <w:tcW w:w="2835" w:type="dxa"/>
          </w:tcPr>
          <w:p w:rsidR="003F1043" w:rsidRDefault="008A66FB" w:rsidP="001067BD">
            <w:r>
              <w:rPr>
                <w:rFonts w:hint="eastAsia"/>
              </w:rPr>
              <w:t>目标：</w:t>
            </w:r>
            <w:r w:rsidR="001067BD">
              <w:rPr>
                <w:rFonts w:ascii="宋体" w:hAnsi="宋体" w:hint="eastAsia"/>
              </w:rPr>
              <w:t>①</w:t>
            </w:r>
            <w:r>
              <w:rPr>
                <w:rFonts w:hint="eastAsia"/>
              </w:rPr>
              <w:t>树的定义及其逻辑结构特性</w:t>
            </w:r>
            <w:r w:rsidR="001067BD">
              <w:rPr>
                <w:rFonts w:hint="eastAsia"/>
              </w:rPr>
              <w:t>，</w:t>
            </w:r>
            <w:r w:rsidR="001067BD">
              <w:rPr>
                <w:rFonts w:ascii="宋体" w:hAnsi="宋体" w:hint="eastAsia"/>
              </w:rPr>
              <w:t>②</w:t>
            </w:r>
            <w:r>
              <w:rPr>
                <w:rFonts w:hint="eastAsia"/>
              </w:rPr>
              <w:t>树的逻辑结构表示方法和树的性质</w:t>
            </w:r>
            <w:r w:rsidR="001067BD">
              <w:rPr>
                <w:rFonts w:hint="eastAsia"/>
              </w:rPr>
              <w:t>，</w:t>
            </w:r>
            <w:r w:rsidR="001067BD">
              <w:rPr>
                <w:rFonts w:ascii="宋体" w:hAnsi="宋体" w:hint="eastAsia"/>
              </w:rPr>
              <w:t>③</w:t>
            </w:r>
            <w:r>
              <w:rPr>
                <w:rFonts w:hint="eastAsia"/>
              </w:rPr>
              <w:t>树的遍历方法和树的存储结构</w:t>
            </w:r>
            <w:r w:rsidR="001067BD">
              <w:rPr>
                <w:rFonts w:hint="eastAsia"/>
              </w:rPr>
              <w:t>，</w:t>
            </w:r>
            <w:r w:rsidR="001067BD">
              <w:rPr>
                <w:rFonts w:ascii="宋体" w:hAnsi="宋体" w:hint="eastAsia"/>
              </w:rPr>
              <w:t>④</w:t>
            </w:r>
            <w:r>
              <w:rPr>
                <w:rFonts w:hint="eastAsia"/>
              </w:rPr>
              <w:t>二叉树的定义及其性质</w:t>
            </w:r>
            <w:r w:rsidR="001067BD">
              <w:rPr>
                <w:rFonts w:hint="eastAsia"/>
              </w:rPr>
              <w:t>，</w:t>
            </w:r>
            <w:r w:rsidR="001067BD">
              <w:rPr>
                <w:rFonts w:ascii="宋体" w:hAnsi="宋体" w:hint="eastAsia"/>
              </w:rPr>
              <w:t>⑤</w:t>
            </w:r>
            <w:r>
              <w:rPr>
                <w:rFonts w:hint="eastAsia"/>
              </w:rPr>
              <w:t>二叉树与树、森林之间的转换</w:t>
            </w:r>
            <w:r w:rsidR="001067BD">
              <w:rPr>
                <w:rFonts w:hint="eastAsia"/>
              </w:rPr>
              <w:t>，</w:t>
            </w:r>
            <w:r w:rsidR="001067BD">
              <w:rPr>
                <w:rFonts w:ascii="宋体" w:hAnsi="宋体" w:hint="eastAsia"/>
              </w:rPr>
              <w:t>⑥</w:t>
            </w:r>
            <w:r>
              <w:rPr>
                <w:rFonts w:hint="eastAsia"/>
              </w:rPr>
              <w:t>二叉树的两种存储结构</w:t>
            </w:r>
            <w:r w:rsidR="001067BD">
              <w:rPr>
                <w:rFonts w:hint="eastAsia"/>
              </w:rPr>
              <w:t>和</w:t>
            </w:r>
            <w:r>
              <w:rPr>
                <w:rFonts w:hint="eastAsia"/>
              </w:rPr>
              <w:t>二叉树的基本运算算法设计。</w:t>
            </w:r>
            <w:r w:rsidR="001067BD">
              <w:rPr>
                <w:rFonts w:ascii="宋体" w:hAnsi="宋体" w:hint="eastAsia"/>
              </w:rPr>
              <w:t>⑦</w:t>
            </w:r>
            <w:r>
              <w:rPr>
                <w:rFonts w:hint="eastAsia"/>
              </w:rPr>
              <w:t>二叉树的遍历过程、算法设计及其应用。</w:t>
            </w:r>
            <w:r w:rsidR="001067BD">
              <w:rPr>
                <w:rFonts w:ascii="宋体" w:hAnsi="宋体" w:hint="eastAsia"/>
              </w:rPr>
              <w:t>⑧</w:t>
            </w:r>
            <w:r>
              <w:rPr>
                <w:rFonts w:hint="eastAsia"/>
              </w:rPr>
              <w:t>二叉树的构造过程</w:t>
            </w:r>
            <w:r w:rsidR="001067BD">
              <w:rPr>
                <w:rFonts w:hint="eastAsia"/>
              </w:rPr>
              <w:t>，</w:t>
            </w:r>
            <w:r w:rsidR="001067BD">
              <w:rPr>
                <w:rFonts w:ascii="宋体" w:hAnsi="宋体" w:hint="eastAsia"/>
              </w:rPr>
              <w:t>⑨</w:t>
            </w:r>
            <w:r>
              <w:rPr>
                <w:rFonts w:hint="eastAsia"/>
              </w:rPr>
              <w:t>线索二叉树的特点及其构造过程</w:t>
            </w:r>
            <w:r w:rsidR="001067BD">
              <w:rPr>
                <w:rFonts w:hint="eastAsia"/>
              </w:rPr>
              <w:t>，</w:t>
            </w:r>
            <w:r w:rsidR="001067BD">
              <w:rPr>
                <w:rFonts w:ascii="宋体" w:hAnsi="宋体" w:hint="eastAsia"/>
              </w:rPr>
              <w:t>⑩</w:t>
            </w:r>
            <w:r>
              <w:rPr>
                <w:rFonts w:hint="eastAsia"/>
              </w:rPr>
              <w:t>哈夫曼树和哈夫曼编码的构造过程。</w:t>
            </w:r>
          </w:p>
          <w:p w:rsidR="001067BD" w:rsidRDefault="001067BD" w:rsidP="001067BD">
            <w:r>
              <w:t>重点</w:t>
            </w:r>
            <w:r>
              <w:rPr>
                <w:rFonts w:hint="eastAsia"/>
              </w:rPr>
              <w:t>：</w:t>
            </w:r>
            <w:r w:rsidR="00232E0D">
              <w:rPr>
                <w:rFonts w:ascii="宋体" w:hAnsi="宋体" w:hint="eastAsia"/>
              </w:rPr>
              <w:t>①</w:t>
            </w:r>
            <w:r w:rsidR="006D151F">
              <w:rPr>
                <w:rFonts w:hint="eastAsia"/>
              </w:rPr>
              <w:t>二叉树性质和二叉树结点计算，</w:t>
            </w:r>
            <w:r w:rsidR="006D151F">
              <w:rPr>
                <w:rFonts w:ascii="宋体" w:hAnsi="宋体" w:hint="eastAsia"/>
              </w:rPr>
              <w:t>②</w:t>
            </w:r>
            <w:r w:rsidR="006D151F">
              <w:rPr>
                <w:rFonts w:hint="eastAsia"/>
              </w:rPr>
              <w:t xml:space="preserve"> </w:t>
            </w:r>
            <w:r>
              <w:rPr>
                <w:rFonts w:hint="eastAsia"/>
              </w:rPr>
              <w:t>二叉树的遍历过程、算法设计及其应用。</w:t>
            </w:r>
          </w:p>
          <w:p w:rsidR="001067BD" w:rsidRPr="001067BD" w:rsidRDefault="001067BD" w:rsidP="006D151F">
            <w:r>
              <w:rPr>
                <w:rFonts w:hint="eastAsia"/>
              </w:rPr>
              <w:t>难点：</w:t>
            </w:r>
            <w:r w:rsidR="006D151F">
              <w:rPr>
                <w:rFonts w:hint="eastAsia"/>
              </w:rPr>
              <w:t>灵活利用</w:t>
            </w:r>
            <w:r>
              <w:rPr>
                <w:rFonts w:hint="eastAsia"/>
              </w:rPr>
              <w:t>二叉树的遍历</w:t>
            </w:r>
            <w:r w:rsidR="006D151F">
              <w:rPr>
                <w:rFonts w:hint="eastAsia"/>
              </w:rPr>
              <w:t>思路进行较复杂二叉树</w:t>
            </w:r>
            <w:r>
              <w:rPr>
                <w:rFonts w:hint="eastAsia"/>
              </w:rPr>
              <w:t>算法设计。</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8</w:t>
            </w:r>
            <w:r w:rsidRPr="00BB3461">
              <w:t>、</w:t>
            </w:r>
            <w:r w:rsidR="009712C3">
              <w:rPr>
                <w:rFonts w:hint="eastAsia"/>
              </w:rPr>
              <w:t>图</w:t>
            </w:r>
          </w:p>
        </w:tc>
        <w:tc>
          <w:tcPr>
            <w:tcW w:w="709" w:type="dxa"/>
            <w:vAlign w:val="center"/>
          </w:tcPr>
          <w:p w:rsidR="003F1043" w:rsidRPr="00BA2F13" w:rsidRDefault="008431A3" w:rsidP="0028777E">
            <w:pPr>
              <w:pStyle w:val="af"/>
            </w:pPr>
            <w:r>
              <w:rPr>
                <w:rFonts w:hint="eastAsia"/>
              </w:rPr>
              <w:t>10</w:t>
            </w:r>
          </w:p>
        </w:tc>
        <w:tc>
          <w:tcPr>
            <w:tcW w:w="2977" w:type="dxa"/>
            <w:vAlign w:val="center"/>
          </w:tcPr>
          <w:p w:rsidR="003F1043" w:rsidRPr="009712C3" w:rsidRDefault="009712C3" w:rsidP="009928E8">
            <w:r>
              <w:rPr>
                <w:rFonts w:hint="eastAsia"/>
              </w:rPr>
              <w:t>图的基本概念</w:t>
            </w:r>
            <w:r w:rsidR="009928E8">
              <w:rPr>
                <w:rFonts w:hint="eastAsia"/>
              </w:rPr>
              <w:t>；</w:t>
            </w:r>
            <w:r>
              <w:rPr>
                <w:rFonts w:hint="eastAsia"/>
              </w:rPr>
              <w:t>图的存储结构</w:t>
            </w:r>
            <w:r w:rsidR="009928E8">
              <w:rPr>
                <w:rFonts w:hint="eastAsia"/>
              </w:rPr>
              <w:t>；</w:t>
            </w:r>
            <w:r>
              <w:rPr>
                <w:rFonts w:hint="eastAsia"/>
              </w:rPr>
              <w:t>图的遍历</w:t>
            </w:r>
            <w:r w:rsidR="009928E8">
              <w:rPr>
                <w:rFonts w:hint="eastAsia"/>
              </w:rPr>
              <w:t>；</w:t>
            </w:r>
            <w:r>
              <w:rPr>
                <w:rFonts w:hint="eastAsia"/>
              </w:rPr>
              <w:t>图遍历算法的应用</w:t>
            </w:r>
            <w:r w:rsidR="009928E8">
              <w:rPr>
                <w:rFonts w:hint="eastAsia"/>
              </w:rPr>
              <w:t>；</w:t>
            </w:r>
            <w:r>
              <w:rPr>
                <w:rFonts w:hint="eastAsia"/>
              </w:rPr>
              <w:t>生成树和最小生成树</w:t>
            </w:r>
            <w:r w:rsidR="009928E8">
              <w:rPr>
                <w:rFonts w:hint="eastAsia"/>
              </w:rPr>
              <w:t>；</w:t>
            </w:r>
            <w:r>
              <w:rPr>
                <w:rFonts w:hint="eastAsia"/>
              </w:rPr>
              <w:t>最短路径</w:t>
            </w:r>
            <w:r w:rsidR="009928E8">
              <w:rPr>
                <w:rFonts w:hint="eastAsia"/>
              </w:rPr>
              <w:t>；</w:t>
            </w:r>
            <w:r>
              <w:rPr>
                <w:rFonts w:hint="eastAsia"/>
              </w:rPr>
              <w:t>拓扑排序</w:t>
            </w:r>
            <w:r w:rsidR="009928E8">
              <w:rPr>
                <w:rFonts w:hint="eastAsia"/>
              </w:rPr>
              <w:t>；</w:t>
            </w:r>
            <w:r w:rsidRPr="00E601C7">
              <w:t>AOE</w:t>
            </w:r>
            <w:r w:rsidRPr="00E601C7">
              <w:t>网与关键路径</w:t>
            </w:r>
            <w:r w:rsidR="009928E8">
              <w:rPr>
                <w:rFonts w:hint="eastAsia"/>
              </w:rPr>
              <w:t>。</w:t>
            </w:r>
          </w:p>
        </w:tc>
        <w:tc>
          <w:tcPr>
            <w:tcW w:w="2835" w:type="dxa"/>
          </w:tcPr>
          <w:p w:rsidR="003F1043" w:rsidRDefault="00D33B00" w:rsidP="00D97B45">
            <w:r>
              <w:rPr>
                <w:rFonts w:hint="eastAsia"/>
              </w:rPr>
              <w:t>目标：</w:t>
            </w:r>
            <w:r w:rsidR="00D97B45">
              <w:rPr>
                <w:rFonts w:ascii="宋体" w:hAnsi="宋体" w:hint="eastAsia"/>
              </w:rPr>
              <w:t>①</w:t>
            </w:r>
            <w:r>
              <w:rPr>
                <w:rFonts w:hint="eastAsia"/>
              </w:rPr>
              <w:t>图的定义及其逻辑结构特性，图抽象数据类型的描述方法</w:t>
            </w:r>
            <w:r w:rsidR="00D97B45">
              <w:rPr>
                <w:rFonts w:hint="eastAsia"/>
              </w:rPr>
              <w:t>，</w:t>
            </w:r>
            <w:r w:rsidR="00D97B45">
              <w:rPr>
                <w:rFonts w:ascii="宋体" w:hAnsi="宋体" w:hint="eastAsia"/>
              </w:rPr>
              <w:t>②</w:t>
            </w:r>
            <w:r>
              <w:rPr>
                <w:rFonts w:hint="eastAsia"/>
              </w:rPr>
              <w:t>图的基本术语及其含义</w:t>
            </w:r>
            <w:r w:rsidR="00D97B45">
              <w:rPr>
                <w:rFonts w:hint="eastAsia"/>
              </w:rPr>
              <w:t>，</w:t>
            </w:r>
            <w:r w:rsidR="00D97B45">
              <w:rPr>
                <w:rFonts w:ascii="宋体" w:hAnsi="宋体" w:hint="eastAsia"/>
              </w:rPr>
              <w:t>③</w:t>
            </w:r>
            <w:r>
              <w:rPr>
                <w:rFonts w:hint="eastAsia"/>
              </w:rPr>
              <w:t>图的邻接矩阵和邻接表两种主要的存储结构及其特点</w:t>
            </w:r>
            <w:r w:rsidR="00D97B45">
              <w:rPr>
                <w:rFonts w:hint="eastAsia"/>
              </w:rPr>
              <w:t>，</w:t>
            </w:r>
            <w:r w:rsidR="00D97B45">
              <w:rPr>
                <w:rFonts w:ascii="宋体" w:hAnsi="宋体" w:hint="eastAsia"/>
              </w:rPr>
              <w:t>④</w:t>
            </w:r>
            <w:r>
              <w:rPr>
                <w:rFonts w:hint="eastAsia"/>
              </w:rPr>
              <w:t>图的深度优先和广度优先遍历算法</w:t>
            </w:r>
            <w:r w:rsidR="00D97B45">
              <w:rPr>
                <w:rFonts w:hint="eastAsia"/>
              </w:rPr>
              <w:t>，</w:t>
            </w:r>
            <w:r w:rsidR="00D97B45">
              <w:rPr>
                <w:rFonts w:ascii="宋体" w:hAnsi="宋体" w:hint="eastAsia"/>
              </w:rPr>
              <w:t>⑤</w:t>
            </w:r>
            <w:r>
              <w:rPr>
                <w:rFonts w:hint="eastAsia"/>
              </w:rPr>
              <w:t>图遍历算法的应用</w:t>
            </w:r>
            <w:r w:rsidR="00D97B45">
              <w:rPr>
                <w:rFonts w:hint="eastAsia"/>
              </w:rPr>
              <w:t>，</w:t>
            </w:r>
            <w:r w:rsidR="00D97B45">
              <w:rPr>
                <w:rFonts w:ascii="宋体" w:hAnsi="宋体" w:hint="eastAsia"/>
              </w:rPr>
              <w:t>⑥</w:t>
            </w:r>
            <w:r>
              <w:rPr>
                <w:rFonts w:hint="eastAsia"/>
              </w:rPr>
              <w:t>生</w:t>
            </w:r>
            <w:r>
              <w:rPr>
                <w:rFonts w:hint="eastAsia"/>
              </w:rPr>
              <w:lastRenderedPageBreak/>
              <w:t>成树和最小生成树的定义</w:t>
            </w:r>
            <w:r w:rsidR="00D97B45">
              <w:rPr>
                <w:rFonts w:hint="eastAsia"/>
              </w:rPr>
              <w:t>和</w:t>
            </w:r>
            <w:r>
              <w:rPr>
                <w:rFonts w:hint="eastAsia"/>
              </w:rPr>
              <w:t>求最小生成树的</w:t>
            </w:r>
            <w:r>
              <w:rPr>
                <w:rFonts w:hint="eastAsia"/>
              </w:rPr>
              <w:t>Prim</w:t>
            </w:r>
            <w:r>
              <w:rPr>
                <w:rFonts w:hint="eastAsia"/>
              </w:rPr>
              <w:t>和</w:t>
            </w:r>
            <w:r>
              <w:rPr>
                <w:rFonts w:hint="eastAsia"/>
              </w:rPr>
              <w:t>Kruskal</w:t>
            </w:r>
            <w:r>
              <w:rPr>
                <w:rFonts w:hint="eastAsia"/>
              </w:rPr>
              <w:t>算法</w:t>
            </w:r>
            <w:r w:rsidR="00D97B45">
              <w:rPr>
                <w:rFonts w:hint="eastAsia"/>
              </w:rPr>
              <w:t>，</w:t>
            </w:r>
            <w:r w:rsidR="00D97B45">
              <w:rPr>
                <w:rFonts w:ascii="宋体" w:hAnsi="宋体" w:hint="eastAsia"/>
              </w:rPr>
              <w:t>⑦</w:t>
            </w:r>
            <w:r>
              <w:rPr>
                <w:rFonts w:hint="eastAsia"/>
              </w:rPr>
              <w:t>最短路径的概念和求最短路径的</w:t>
            </w:r>
            <w:r>
              <w:rPr>
                <w:rFonts w:hint="eastAsia"/>
              </w:rPr>
              <w:t>Dijkstra</w:t>
            </w:r>
            <w:r>
              <w:rPr>
                <w:rFonts w:hint="eastAsia"/>
              </w:rPr>
              <w:t>和</w:t>
            </w:r>
            <w:r>
              <w:rPr>
                <w:rFonts w:hint="eastAsia"/>
              </w:rPr>
              <w:t>Flody</w:t>
            </w:r>
            <w:r>
              <w:rPr>
                <w:rFonts w:hint="eastAsia"/>
              </w:rPr>
              <w:t>算法</w:t>
            </w:r>
            <w:r w:rsidR="00D97B45">
              <w:rPr>
                <w:rFonts w:hint="eastAsia"/>
              </w:rPr>
              <w:t>，</w:t>
            </w:r>
            <w:r w:rsidR="00D97B45">
              <w:rPr>
                <w:rFonts w:ascii="宋体" w:hAnsi="宋体" w:hint="eastAsia"/>
              </w:rPr>
              <w:t>⑧</w:t>
            </w:r>
            <w:r>
              <w:rPr>
                <w:rFonts w:hint="eastAsia"/>
              </w:rPr>
              <w:t>拓扑排序过程</w:t>
            </w:r>
            <w:r w:rsidR="00D97B45">
              <w:rPr>
                <w:rFonts w:hint="eastAsia"/>
              </w:rPr>
              <w:t>，</w:t>
            </w:r>
            <w:r w:rsidR="00D97B45">
              <w:rPr>
                <w:rFonts w:ascii="宋体" w:hAnsi="宋体" w:hint="eastAsia"/>
              </w:rPr>
              <w:t>⑨</w:t>
            </w:r>
            <w:r>
              <w:rPr>
                <w:rFonts w:hint="eastAsia"/>
              </w:rPr>
              <w:t>关键路径的定义及其构造过程。</w:t>
            </w:r>
          </w:p>
          <w:p w:rsidR="00DA2B85" w:rsidRDefault="00DA2B85" w:rsidP="00D97B45">
            <w:r>
              <w:t>重点</w:t>
            </w:r>
            <w:r>
              <w:rPr>
                <w:rFonts w:hint="eastAsia"/>
              </w:rPr>
              <w:t>：</w:t>
            </w:r>
            <w:r w:rsidR="00B90BF0">
              <w:rPr>
                <w:rFonts w:ascii="宋体" w:hAnsi="宋体" w:hint="eastAsia"/>
              </w:rPr>
              <w:t>①</w:t>
            </w:r>
            <w:r w:rsidR="00B90BF0">
              <w:rPr>
                <w:rFonts w:hint="eastAsia"/>
              </w:rPr>
              <w:t>图的邻接矩阵和邻接表两种主要的存储结构及其特点，</w:t>
            </w:r>
            <w:r w:rsidR="00B90BF0">
              <w:rPr>
                <w:rFonts w:ascii="宋体" w:hAnsi="宋体" w:hint="eastAsia"/>
              </w:rPr>
              <w:t>②</w:t>
            </w:r>
            <w:r w:rsidR="00B90BF0">
              <w:rPr>
                <w:rFonts w:hint="eastAsia"/>
              </w:rPr>
              <w:t>图的深度优先和广度优先遍历算法，</w:t>
            </w:r>
            <w:r w:rsidR="00B90BF0">
              <w:rPr>
                <w:rFonts w:ascii="宋体" w:hAnsi="宋体" w:hint="eastAsia"/>
              </w:rPr>
              <w:t>③</w:t>
            </w:r>
            <w:r w:rsidR="00B90BF0">
              <w:rPr>
                <w:rFonts w:hint="eastAsia"/>
              </w:rPr>
              <w:t>Prim</w:t>
            </w:r>
            <w:r w:rsidR="00B90BF0">
              <w:rPr>
                <w:rFonts w:hint="eastAsia"/>
              </w:rPr>
              <w:t>和</w:t>
            </w:r>
            <w:r w:rsidR="00B90BF0">
              <w:rPr>
                <w:rFonts w:hint="eastAsia"/>
              </w:rPr>
              <w:t>Kruskal</w:t>
            </w:r>
            <w:r w:rsidR="00B90BF0">
              <w:rPr>
                <w:rFonts w:hint="eastAsia"/>
              </w:rPr>
              <w:t>算法，</w:t>
            </w:r>
            <w:r w:rsidR="00B90BF0">
              <w:rPr>
                <w:rFonts w:ascii="宋体" w:hAnsi="宋体" w:hint="eastAsia"/>
              </w:rPr>
              <w:t>④</w:t>
            </w:r>
            <w:r w:rsidR="00B90BF0">
              <w:rPr>
                <w:rFonts w:hint="eastAsia"/>
              </w:rPr>
              <w:t>Dijkstra</w:t>
            </w:r>
            <w:r w:rsidR="00B90BF0">
              <w:rPr>
                <w:rFonts w:hint="eastAsia"/>
              </w:rPr>
              <w:t>和</w:t>
            </w:r>
            <w:r w:rsidR="00B90BF0">
              <w:rPr>
                <w:rFonts w:hint="eastAsia"/>
              </w:rPr>
              <w:t>Flody</w:t>
            </w:r>
            <w:r w:rsidR="00B90BF0">
              <w:rPr>
                <w:rFonts w:hint="eastAsia"/>
              </w:rPr>
              <w:t>算法。</w:t>
            </w:r>
          </w:p>
          <w:p w:rsidR="00D97B45" w:rsidRPr="00D97B45" w:rsidRDefault="00DA2B85" w:rsidP="00D97B45">
            <w:r>
              <w:rPr>
                <w:rFonts w:hint="eastAsia"/>
              </w:rPr>
              <w:t>难点：</w:t>
            </w:r>
            <w:r w:rsidR="007F60B1">
              <w:rPr>
                <w:rFonts w:hint="eastAsia"/>
              </w:rPr>
              <w:t>图遍历算法的应用。</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9</w:t>
            </w:r>
            <w:r w:rsidRPr="00BB3461">
              <w:t>、</w:t>
            </w:r>
            <w:r w:rsidR="009712C3" w:rsidRPr="00E601C7">
              <w:t>查找</w:t>
            </w:r>
          </w:p>
        </w:tc>
        <w:tc>
          <w:tcPr>
            <w:tcW w:w="709" w:type="dxa"/>
            <w:vAlign w:val="center"/>
          </w:tcPr>
          <w:p w:rsidR="003F1043" w:rsidRPr="00BA2F13" w:rsidRDefault="003F1043" w:rsidP="0028777E">
            <w:pPr>
              <w:pStyle w:val="af"/>
            </w:pPr>
            <w:r w:rsidRPr="00BA2F13">
              <w:t>8</w:t>
            </w:r>
          </w:p>
        </w:tc>
        <w:tc>
          <w:tcPr>
            <w:tcW w:w="2977" w:type="dxa"/>
            <w:vAlign w:val="center"/>
          </w:tcPr>
          <w:p w:rsidR="009712C3" w:rsidRPr="00A149F3" w:rsidRDefault="009712C3" w:rsidP="00946B5B">
            <w:r w:rsidRPr="00E601C7">
              <w:t>查找的基本概念</w:t>
            </w:r>
            <w:r w:rsidR="009928E8">
              <w:rPr>
                <w:rFonts w:hint="eastAsia"/>
              </w:rPr>
              <w:t>；</w:t>
            </w:r>
            <w:r w:rsidRPr="00E601C7">
              <w:t>线性表的查找</w:t>
            </w:r>
            <w:r w:rsidR="009928E8">
              <w:rPr>
                <w:rFonts w:hint="eastAsia"/>
              </w:rPr>
              <w:t>；</w:t>
            </w:r>
            <w:r>
              <w:rPr>
                <w:rFonts w:hint="eastAsia"/>
              </w:rPr>
              <w:t>树表的查找</w:t>
            </w:r>
            <w:r w:rsidR="009928E8">
              <w:rPr>
                <w:rFonts w:hint="eastAsia"/>
              </w:rPr>
              <w:t>；</w:t>
            </w:r>
            <w:r>
              <w:rPr>
                <w:rFonts w:hint="eastAsia"/>
              </w:rPr>
              <w:t>哈希表查找</w:t>
            </w:r>
            <w:r w:rsidR="009928E8">
              <w:rPr>
                <w:rFonts w:hint="eastAsia"/>
              </w:rPr>
              <w:t>。</w:t>
            </w:r>
          </w:p>
        </w:tc>
        <w:tc>
          <w:tcPr>
            <w:tcW w:w="2835" w:type="dxa"/>
          </w:tcPr>
          <w:p w:rsidR="003F1043" w:rsidRDefault="00BB6165" w:rsidP="004929B9">
            <w:r>
              <w:rPr>
                <w:rFonts w:hint="eastAsia"/>
              </w:rPr>
              <w:t>目标：</w:t>
            </w:r>
            <w:r>
              <w:rPr>
                <w:rFonts w:ascii="宋体" w:hAnsi="宋体" w:hint="eastAsia"/>
              </w:rPr>
              <w:t>①</w:t>
            </w:r>
            <w:r>
              <w:rPr>
                <w:rFonts w:hint="eastAsia"/>
              </w:rPr>
              <w:t>掌握查找的概念，</w:t>
            </w:r>
            <w:r>
              <w:rPr>
                <w:rFonts w:ascii="宋体" w:hAnsi="宋体" w:hint="eastAsia"/>
              </w:rPr>
              <w:t>②</w:t>
            </w:r>
            <w:r>
              <w:rPr>
                <w:rFonts w:hint="eastAsia"/>
              </w:rPr>
              <w:t>线性表的顺序查找和折半查找算法，索引存储结构和分块查找方法，</w:t>
            </w:r>
            <w:r>
              <w:rPr>
                <w:rFonts w:ascii="宋体" w:hAnsi="宋体" w:hint="eastAsia"/>
              </w:rPr>
              <w:t>③</w:t>
            </w:r>
            <w:r>
              <w:rPr>
                <w:rFonts w:hint="eastAsia"/>
              </w:rPr>
              <w:t>二叉排序树的定义、查找和插入算法、删除过程，</w:t>
            </w:r>
            <w:r>
              <w:rPr>
                <w:rFonts w:ascii="宋体" w:hAnsi="宋体" w:hint="eastAsia"/>
              </w:rPr>
              <w:t>④</w:t>
            </w:r>
            <w:r>
              <w:rPr>
                <w:rFonts w:hint="eastAsia"/>
              </w:rPr>
              <w:t>平衡二叉树的特点及其调整方法</w:t>
            </w:r>
            <w:r w:rsidR="004929B9">
              <w:rPr>
                <w:rFonts w:hint="eastAsia"/>
              </w:rPr>
              <w:t>，</w:t>
            </w:r>
            <w:r w:rsidR="004929B9">
              <w:rPr>
                <w:rFonts w:ascii="宋体" w:hAnsi="宋体" w:hint="eastAsia"/>
              </w:rPr>
              <w:t>⑤</w:t>
            </w:r>
            <w:r>
              <w:rPr>
                <w:rFonts w:hint="eastAsia"/>
              </w:rPr>
              <w:t>B-</w:t>
            </w:r>
            <w:r>
              <w:rPr>
                <w:rFonts w:hint="eastAsia"/>
              </w:rPr>
              <w:t>树的定义和基本操作过程，</w:t>
            </w:r>
            <w:r>
              <w:rPr>
                <w:rFonts w:hint="eastAsia"/>
              </w:rPr>
              <w:t>B+</w:t>
            </w:r>
            <w:r w:rsidR="004929B9">
              <w:rPr>
                <w:rFonts w:hint="eastAsia"/>
              </w:rPr>
              <w:t>的定义，</w:t>
            </w:r>
            <w:r w:rsidR="004929B9">
              <w:rPr>
                <w:rFonts w:ascii="宋体" w:hAnsi="宋体" w:hint="eastAsia"/>
              </w:rPr>
              <w:t>⑥</w:t>
            </w:r>
            <w:r>
              <w:rPr>
                <w:rFonts w:hint="eastAsia"/>
              </w:rPr>
              <w:t>哈希表的定义及其特点</w:t>
            </w:r>
            <w:r w:rsidR="004929B9">
              <w:rPr>
                <w:rFonts w:hint="eastAsia"/>
              </w:rPr>
              <w:t>，</w:t>
            </w:r>
            <w:r w:rsidR="004929B9">
              <w:rPr>
                <w:rFonts w:ascii="宋体" w:hAnsi="宋体" w:hint="eastAsia"/>
              </w:rPr>
              <w:t>⑦</w:t>
            </w:r>
            <w:r>
              <w:rPr>
                <w:rFonts w:hint="eastAsia"/>
              </w:rPr>
              <w:t>哈希函数构造方法和解决冲突的方法</w:t>
            </w:r>
            <w:r w:rsidR="004929B9">
              <w:rPr>
                <w:rFonts w:hint="eastAsia"/>
              </w:rPr>
              <w:t>，</w:t>
            </w:r>
            <w:r w:rsidR="004929B9">
              <w:rPr>
                <w:rFonts w:ascii="宋体" w:hAnsi="宋体" w:hint="eastAsia"/>
              </w:rPr>
              <w:t>⑧</w:t>
            </w:r>
            <w:r>
              <w:rPr>
                <w:rFonts w:hint="eastAsia"/>
              </w:rPr>
              <w:t>各种查找方法的性能分析。</w:t>
            </w:r>
          </w:p>
          <w:p w:rsidR="0066000C" w:rsidRDefault="0066000C" w:rsidP="004929B9">
            <w:r>
              <w:t>重点</w:t>
            </w:r>
            <w:r>
              <w:rPr>
                <w:rFonts w:hint="eastAsia"/>
              </w:rPr>
              <w:t>：</w:t>
            </w:r>
            <w:r w:rsidR="00626C0C">
              <w:rPr>
                <w:rFonts w:hint="eastAsia"/>
              </w:rPr>
              <w:t>各种查找</w:t>
            </w:r>
            <w:r w:rsidR="0072673F">
              <w:rPr>
                <w:rFonts w:hint="eastAsia"/>
              </w:rPr>
              <w:t>算法的实现</w:t>
            </w:r>
            <w:r w:rsidR="00626C0C">
              <w:rPr>
                <w:rFonts w:hint="eastAsia"/>
              </w:rPr>
              <w:t>。</w:t>
            </w:r>
          </w:p>
          <w:p w:rsidR="0066000C" w:rsidRPr="00A149F3" w:rsidRDefault="0066000C" w:rsidP="004929B9">
            <w:r>
              <w:rPr>
                <w:rFonts w:hint="eastAsia"/>
              </w:rPr>
              <w:t>难点：各种查找方法的性能分析。</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t>10</w:t>
            </w:r>
            <w:r w:rsidRPr="00BA2F13">
              <w:t>、</w:t>
            </w:r>
            <w:r w:rsidR="009712C3">
              <w:rPr>
                <w:rFonts w:hint="eastAsia"/>
              </w:rPr>
              <w:t>内排序</w:t>
            </w:r>
          </w:p>
        </w:tc>
        <w:tc>
          <w:tcPr>
            <w:tcW w:w="709" w:type="dxa"/>
            <w:vAlign w:val="center"/>
          </w:tcPr>
          <w:p w:rsidR="003F1043" w:rsidRPr="00BA2F13" w:rsidRDefault="004F6077" w:rsidP="004F6077">
            <w:pPr>
              <w:pStyle w:val="af"/>
            </w:pPr>
            <w:r>
              <w:rPr>
                <w:rFonts w:hint="eastAsia"/>
              </w:rPr>
              <w:t>6</w:t>
            </w:r>
          </w:p>
        </w:tc>
        <w:tc>
          <w:tcPr>
            <w:tcW w:w="2977" w:type="dxa"/>
            <w:vAlign w:val="center"/>
          </w:tcPr>
          <w:p w:rsidR="003F1043" w:rsidRPr="009712C3" w:rsidRDefault="009712C3" w:rsidP="009928E8">
            <w:r>
              <w:rPr>
                <w:rFonts w:hint="eastAsia"/>
              </w:rPr>
              <w:t>排序的基本概念</w:t>
            </w:r>
            <w:r w:rsidR="009928E8">
              <w:rPr>
                <w:rFonts w:hint="eastAsia"/>
              </w:rPr>
              <w:t>；</w:t>
            </w:r>
            <w:r>
              <w:rPr>
                <w:rFonts w:hint="eastAsia"/>
              </w:rPr>
              <w:t>插入排序</w:t>
            </w:r>
            <w:r w:rsidR="009928E8">
              <w:rPr>
                <w:rFonts w:hint="eastAsia"/>
              </w:rPr>
              <w:t>；</w:t>
            </w:r>
            <w:r>
              <w:rPr>
                <w:rFonts w:hint="eastAsia"/>
              </w:rPr>
              <w:t>交换排序</w:t>
            </w:r>
            <w:r w:rsidR="009928E8">
              <w:rPr>
                <w:rFonts w:hint="eastAsia"/>
              </w:rPr>
              <w:t>；</w:t>
            </w:r>
            <w:r>
              <w:rPr>
                <w:rFonts w:hint="eastAsia"/>
              </w:rPr>
              <w:t>选择排序</w:t>
            </w:r>
            <w:r w:rsidR="009928E8">
              <w:rPr>
                <w:rFonts w:hint="eastAsia"/>
              </w:rPr>
              <w:t>；</w:t>
            </w:r>
            <w:r>
              <w:rPr>
                <w:rFonts w:hint="eastAsia"/>
              </w:rPr>
              <w:t>归并排序</w:t>
            </w:r>
            <w:r w:rsidR="009928E8">
              <w:rPr>
                <w:rFonts w:hint="eastAsia"/>
              </w:rPr>
              <w:t>；</w:t>
            </w:r>
            <w:r>
              <w:rPr>
                <w:rFonts w:hint="eastAsia"/>
              </w:rPr>
              <w:t>基数排序</w:t>
            </w:r>
            <w:r w:rsidR="009928E8">
              <w:rPr>
                <w:rFonts w:hint="eastAsia"/>
              </w:rPr>
              <w:t>；</w:t>
            </w:r>
            <w:r>
              <w:rPr>
                <w:rFonts w:hint="eastAsia"/>
              </w:rPr>
              <w:t>各种内排序方法的比较和选择</w:t>
            </w:r>
            <w:r w:rsidR="009928E8">
              <w:rPr>
                <w:rFonts w:hint="eastAsia"/>
              </w:rPr>
              <w:t>。</w:t>
            </w:r>
          </w:p>
        </w:tc>
        <w:tc>
          <w:tcPr>
            <w:tcW w:w="2835" w:type="dxa"/>
          </w:tcPr>
          <w:p w:rsidR="003F1043" w:rsidRDefault="00CB5F50" w:rsidP="00CB5F50">
            <w:r>
              <w:rPr>
                <w:rFonts w:hint="eastAsia"/>
              </w:rPr>
              <w:t>目标：</w:t>
            </w:r>
            <w:r>
              <w:rPr>
                <w:rFonts w:ascii="宋体" w:hAnsi="宋体" w:hint="eastAsia"/>
              </w:rPr>
              <w:t>①</w:t>
            </w:r>
            <w:r>
              <w:rPr>
                <w:rFonts w:hint="eastAsia"/>
              </w:rPr>
              <w:t>排序的定义和相关概念，</w:t>
            </w:r>
            <w:r>
              <w:rPr>
                <w:rFonts w:ascii="宋体" w:hAnsi="宋体" w:hint="eastAsia"/>
              </w:rPr>
              <w:t>②</w:t>
            </w:r>
            <w:r>
              <w:rPr>
                <w:rFonts w:hint="eastAsia"/>
              </w:rPr>
              <w:t>插入排序算法，包括直接插入排序、折半插入排序和希尔排序，</w:t>
            </w:r>
            <w:r>
              <w:rPr>
                <w:rFonts w:ascii="宋体" w:hAnsi="宋体" w:hint="eastAsia"/>
              </w:rPr>
              <w:t>③</w:t>
            </w:r>
            <w:r>
              <w:rPr>
                <w:rFonts w:hint="eastAsia"/>
              </w:rPr>
              <w:t>交换排序算法，包括冒泡排序和快速排序，</w:t>
            </w:r>
            <w:r>
              <w:rPr>
                <w:rFonts w:ascii="宋体" w:hAnsi="宋体" w:hint="eastAsia"/>
              </w:rPr>
              <w:t>④</w:t>
            </w:r>
            <w:r>
              <w:rPr>
                <w:rFonts w:hint="eastAsia"/>
              </w:rPr>
              <w:t>选择排序算法，包括简单选择排序和堆排序，</w:t>
            </w:r>
            <w:r>
              <w:rPr>
                <w:rFonts w:ascii="宋体" w:hAnsi="宋体" w:hint="eastAsia"/>
              </w:rPr>
              <w:t>⑤</w:t>
            </w:r>
            <w:r>
              <w:rPr>
                <w:rFonts w:hint="eastAsia"/>
              </w:rPr>
              <w:t>归并排序算法，包括二路归并排序，</w:t>
            </w:r>
            <w:r>
              <w:rPr>
                <w:rFonts w:ascii="宋体" w:hAnsi="宋体" w:hint="eastAsia"/>
              </w:rPr>
              <w:t>⑥</w:t>
            </w:r>
            <w:r>
              <w:rPr>
                <w:rFonts w:hint="eastAsia"/>
              </w:rPr>
              <w:t>基数排序算法，包括最低位优先和最高位优先排序，</w:t>
            </w:r>
            <w:r>
              <w:rPr>
                <w:rFonts w:ascii="宋体" w:hAnsi="宋体" w:hint="eastAsia"/>
              </w:rPr>
              <w:t>⑦</w:t>
            </w:r>
            <w:r>
              <w:rPr>
                <w:rFonts w:hint="eastAsia"/>
              </w:rPr>
              <w:t>各种内排序方法的性能分析和比较。</w:t>
            </w:r>
          </w:p>
          <w:p w:rsidR="004F46AE" w:rsidRDefault="004F46AE" w:rsidP="004F46AE">
            <w:r>
              <w:t>重点</w:t>
            </w:r>
            <w:r>
              <w:rPr>
                <w:rFonts w:hint="eastAsia"/>
              </w:rPr>
              <w:t>：各种排序算法的实现。</w:t>
            </w:r>
          </w:p>
          <w:p w:rsidR="00CB5F50" w:rsidRPr="00CB5F50" w:rsidRDefault="004F46AE" w:rsidP="004F46AE">
            <w:r>
              <w:rPr>
                <w:rFonts w:hint="eastAsia"/>
              </w:rPr>
              <w:t>难点：各种内排序方法的性能分析和比较。</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11</w:t>
            </w:r>
            <w:r w:rsidRPr="00BB3461">
              <w:t>、</w:t>
            </w:r>
            <w:r w:rsidR="009712C3">
              <w:rPr>
                <w:rFonts w:hint="eastAsia"/>
              </w:rPr>
              <w:t>外排序</w:t>
            </w:r>
          </w:p>
        </w:tc>
        <w:tc>
          <w:tcPr>
            <w:tcW w:w="709" w:type="dxa"/>
            <w:vAlign w:val="center"/>
          </w:tcPr>
          <w:p w:rsidR="003F1043" w:rsidRPr="00BA2F13" w:rsidRDefault="008431A3" w:rsidP="0028777E">
            <w:pPr>
              <w:pStyle w:val="af"/>
            </w:pPr>
            <w:r>
              <w:rPr>
                <w:rFonts w:hint="eastAsia"/>
              </w:rPr>
              <w:t>2</w:t>
            </w:r>
          </w:p>
        </w:tc>
        <w:tc>
          <w:tcPr>
            <w:tcW w:w="2977" w:type="dxa"/>
            <w:vAlign w:val="center"/>
          </w:tcPr>
          <w:p w:rsidR="003F1043" w:rsidRPr="00C05E60" w:rsidRDefault="009712C3" w:rsidP="009928E8">
            <w:r>
              <w:rPr>
                <w:rFonts w:hint="eastAsia"/>
              </w:rPr>
              <w:t>外排序的基本概念</w:t>
            </w:r>
            <w:r w:rsidR="009928E8">
              <w:rPr>
                <w:rFonts w:hint="eastAsia"/>
              </w:rPr>
              <w:t>；</w:t>
            </w:r>
            <w:r>
              <w:rPr>
                <w:rFonts w:hint="eastAsia"/>
              </w:rPr>
              <w:t>磁盘排序</w:t>
            </w:r>
            <w:r w:rsidR="009928E8">
              <w:rPr>
                <w:rFonts w:hint="eastAsia"/>
              </w:rPr>
              <w:t>；</w:t>
            </w:r>
            <w:r>
              <w:rPr>
                <w:rFonts w:hint="eastAsia"/>
              </w:rPr>
              <w:t>磁带排序</w:t>
            </w:r>
            <w:r w:rsidR="009928E8">
              <w:rPr>
                <w:rFonts w:hint="eastAsia"/>
              </w:rPr>
              <w:t>。</w:t>
            </w:r>
          </w:p>
        </w:tc>
        <w:tc>
          <w:tcPr>
            <w:tcW w:w="2835" w:type="dxa"/>
          </w:tcPr>
          <w:p w:rsidR="00033F58" w:rsidRDefault="00033F58" w:rsidP="00033F58">
            <w:r>
              <w:rPr>
                <w:rFonts w:hint="eastAsia"/>
              </w:rPr>
              <w:t>目标：</w:t>
            </w:r>
            <w:r>
              <w:rPr>
                <w:rFonts w:ascii="宋体" w:hAnsi="宋体" w:hint="eastAsia"/>
              </w:rPr>
              <w:t>①</w:t>
            </w:r>
            <w:r>
              <w:rPr>
                <w:rFonts w:hint="eastAsia"/>
              </w:rPr>
              <w:t>外排序的基本步骤，</w:t>
            </w:r>
            <w:r>
              <w:rPr>
                <w:rFonts w:ascii="宋体" w:hAnsi="宋体" w:hint="eastAsia"/>
              </w:rPr>
              <w:t>②</w:t>
            </w:r>
            <w:r>
              <w:rPr>
                <w:rFonts w:hint="eastAsia"/>
              </w:rPr>
              <w:t>磁盘的特性和磁盘排序的基本步骤，</w:t>
            </w:r>
            <w:r>
              <w:rPr>
                <w:rFonts w:ascii="宋体" w:hAnsi="宋体" w:hint="eastAsia"/>
              </w:rPr>
              <w:t>③</w:t>
            </w:r>
            <w:r>
              <w:rPr>
                <w:rFonts w:hint="eastAsia"/>
              </w:rPr>
              <w:t>生成初始归并段的方法，</w:t>
            </w:r>
            <w:r>
              <w:rPr>
                <w:rFonts w:ascii="宋体" w:hAnsi="宋体" w:hint="eastAsia"/>
              </w:rPr>
              <w:t>④</w:t>
            </w:r>
            <w:r>
              <w:rPr>
                <w:rFonts w:hint="eastAsia"/>
              </w:rPr>
              <w:t>多路平衡归并过程及败者树在归并过程中的应用，</w:t>
            </w:r>
            <w:r>
              <w:rPr>
                <w:rFonts w:ascii="宋体" w:hAnsi="宋体" w:hint="eastAsia"/>
              </w:rPr>
              <w:t>⑤</w:t>
            </w:r>
            <w:r>
              <w:rPr>
                <w:rFonts w:hint="eastAsia"/>
              </w:rPr>
              <w:t>最佳归并树的构造过程。</w:t>
            </w:r>
            <w:r>
              <w:rPr>
                <w:rFonts w:ascii="宋体" w:hAnsi="宋体" w:hint="eastAsia"/>
              </w:rPr>
              <w:t>⑥</w:t>
            </w:r>
            <w:r>
              <w:rPr>
                <w:rFonts w:hint="eastAsia"/>
              </w:rPr>
              <w:t>了解磁带排序的概念和磁带多路平衡归并和多阶段归并排序方法。</w:t>
            </w:r>
          </w:p>
          <w:p w:rsidR="00A87B39" w:rsidRDefault="00043C38" w:rsidP="00043C38">
            <w:r>
              <w:t>重点</w:t>
            </w:r>
            <w:r>
              <w:rPr>
                <w:rFonts w:hint="eastAsia"/>
              </w:rPr>
              <w:t>：</w:t>
            </w:r>
            <w:r>
              <w:rPr>
                <w:rFonts w:ascii="宋体" w:hAnsi="宋体" w:hint="eastAsia"/>
              </w:rPr>
              <w:t>①</w:t>
            </w:r>
            <w:r>
              <w:rPr>
                <w:rFonts w:hint="eastAsia"/>
              </w:rPr>
              <w:t>磁盘排序的基本步骤，</w:t>
            </w:r>
            <w:r>
              <w:rPr>
                <w:rFonts w:ascii="宋体" w:hAnsi="宋体" w:hint="eastAsia"/>
              </w:rPr>
              <w:t>②</w:t>
            </w:r>
            <w:r>
              <w:rPr>
                <w:rFonts w:hint="eastAsia"/>
              </w:rPr>
              <w:t>最佳归并树的构造过程。</w:t>
            </w:r>
          </w:p>
          <w:p w:rsidR="00257DB5" w:rsidRPr="00257DB5" w:rsidRDefault="00043C38" w:rsidP="00257DB5">
            <w:r>
              <w:rPr>
                <w:rFonts w:hint="eastAsia"/>
              </w:rPr>
              <w:t>难点：多路平衡归并过程及败者树在归并过程中的应用。</w:t>
            </w:r>
          </w:p>
        </w:tc>
        <w:tc>
          <w:tcPr>
            <w:tcW w:w="946" w:type="dxa"/>
          </w:tcPr>
          <w:p w:rsidR="003F1043" w:rsidRPr="0063288C" w:rsidRDefault="003F1043" w:rsidP="003F1043">
            <w:pPr>
              <w:spacing w:before="100" w:beforeAutospacing="1" w:after="100" w:afterAutospacing="1"/>
              <w:rPr>
                <w:rFonts w:eastAsia="黑体"/>
                <w:bCs/>
              </w:rPr>
            </w:pPr>
          </w:p>
        </w:tc>
      </w:tr>
      <w:tr w:rsidR="00050C0E" w:rsidTr="0070326E">
        <w:trPr>
          <w:ins w:id="1" w:author="123" w:date="2015-07-18T02:41:00Z"/>
        </w:trPr>
        <w:tc>
          <w:tcPr>
            <w:tcW w:w="1242" w:type="dxa"/>
            <w:shd w:val="clear" w:color="auto" w:fill="FFFFFF" w:themeFill="background1"/>
            <w:vAlign w:val="center"/>
          </w:tcPr>
          <w:p w:rsidR="00050C0E" w:rsidRPr="00BB3461" w:rsidRDefault="00050C0E" w:rsidP="0070326E">
            <w:pPr>
              <w:jc w:val="center"/>
              <w:rPr>
                <w:ins w:id="2" w:author="123" w:date="2015-07-18T02:41:00Z"/>
              </w:rPr>
            </w:pPr>
            <w:r>
              <w:rPr>
                <w:rFonts w:hint="eastAsia"/>
              </w:rPr>
              <w:t>1</w:t>
            </w:r>
            <w:r w:rsidR="00FB325C">
              <w:rPr>
                <w:rFonts w:hint="eastAsia"/>
              </w:rPr>
              <w:t>2</w:t>
            </w:r>
            <w:r>
              <w:rPr>
                <w:rFonts w:hint="eastAsia"/>
              </w:rPr>
              <w:t>、文件</w:t>
            </w:r>
          </w:p>
        </w:tc>
        <w:tc>
          <w:tcPr>
            <w:tcW w:w="709" w:type="dxa"/>
            <w:shd w:val="clear" w:color="auto" w:fill="FFFFFF" w:themeFill="background1"/>
            <w:vAlign w:val="center"/>
          </w:tcPr>
          <w:p w:rsidR="00050C0E" w:rsidRDefault="00050C0E" w:rsidP="0028777E">
            <w:pPr>
              <w:pStyle w:val="af"/>
              <w:rPr>
                <w:ins w:id="3" w:author="123" w:date="2015-07-18T02:41:00Z"/>
              </w:rPr>
            </w:pPr>
            <w:r>
              <w:rPr>
                <w:rFonts w:hint="eastAsia"/>
              </w:rPr>
              <w:t>2</w:t>
            </w:r>
          </w:p>
        </w:tc>
        <w:tc>
          <w:tcPr>
            <w:tcW w:w="2977" w:type="dxa"/>
            <w:shd w:val="clear" w:color="auto" w:fill="FFFFFF" w:themeFill="background1"/>
            <w:vAlign w:val="center"/>
          </w:tcPr>
          <w:p w:rsidR="00050C0E" w:rsidRDefault="00050C0E" w:rsidP="009928E8">
            <w:pPr>
              <w:rPr>
                <w:ins w:id="4" w:author="123" w:date="2015-07-18T02:41:00Z"/>
              </w:rPr>
            </w:pPr>
            <w:r>
              <w:rPr>
                <w:rFonts w:hint="eastAsia"/>
              </w:rPr>
              <w:t>文件的概念；顺序文件、索引文件、索引顺序文件、直接存取文件、多关键字文件</w:t>
            </w:r>
          </w:p>
        </w:tc>
        <w:tc>
          <w:tcPr>
            <w:tcW w:w="2835" w:type="dxa"/>
            <w:shd w:val="clear" w:color="auto" w:fill="FFFFFF" w:themeFill="background1"/>
          </w:tcPr>
          <w:p w:rsidR="00050C0E" w:rsidRDefault="00050C0E" w:rsidP="00050C0E">
            <w:r>
              <w:rPr>
                <w:rFonts w:hint="eastAsia"/>
              </w:rPr>
              <w:t>目标：</w:t>
            </w:r>
            <w:r>
              <w:rPr>
                <w:rFonts w:ascii="宋体" w:hAnsi="宋体" w:hint="eastAsia"/>
              </w:rPr>
              <w:t>①熟悉各类</w:t>
            </w:r>
            <w:r>
              <w:rPr>
                <w:rFonts w:hint="eastAsia"/>
              </w:rPr>
              <w:t>文件的特点、构造方法以及如何实现检索、插入与删除等操作</w:t>
            </w:r>
            <w:r>
              <w:rPr>
                <w:rFonts w:ascii="宋体" w:hAnsi="宋体" w:hint="eastAsia"/>
              </w:rPr>
              <w:t>②熟悉</w:t>
            </w:r>
            <w:r>
              <w:rPr>
                <w:rFonts w:hint="eastAsia"/>
              </w:rPr>
              <w:t>不同文件的物理结构的优点和缺点，并熟练掌握其不同的应用场景</w:t>
            </w:r>
            <w:r>
              <w:rPr>
                <w:rFonts w:ascii="宋体" w:hAnsi="宋体" w:hint="eastAsia"/>
              </w:rPr>
              <w:t>。</w:t>
            </w:r>
          </w:p>
          <w:p w:rsidR="00050C0E" w:rsidRDefault="00050C0E" w:rsidP="00050C0E">
            <w:r>
              <w:t>重点</w:t>
            </w:r>
            <w:r>
              <w:rPr>
                <w:rFonts w:hint="eastAsia"/>
              </w:rPr>
              <w:t>：</w:t>
            </w:r>
            <w:r>
              <w:rPr>
                <w:rFonts w:ascii="宋体" w:hAnsi="宋体" w:hint="eastAsia"/>
              </w:rPr>
              <w:t>①</w:t>
            </w:r>
            <w:r>
              <w:rPr>
                <w:rFonts w:hint="eastAsia"/>
              </w:rPr>
              <w:t>各类文件的组织方式。</w:t>
            </w:r>
          </w:p>
          <w:p w:rsidR="00050C0E" w:rsidRDefault="00050C0E" w:rsidP="00050C0E">
            <w:pPr>
              <w:rPr>
                <w:ins w:id="5" w:author="123" w:date="2015-07-18T02:41:00Z"/>
              </w:rPr>
            </w:pPr>
            <w:r>
              <w:rPr>
                <w:rFonts w:hint="eastAsia"/>
              </w:rPr>
              <w:t>难点：多级索引文件的文件结构和索引方式。</w:t>
            </w:r>
          </w:p>
        </w:tc>
        <w:tc>
          <w:tcPr>
            <w:tcW w:w="946" w:type="dxa"/>
            <w:shd w:val="clear" w:color="auto" w:fill="FFFFFF" w:themeFill="background1"/>
          </w:tcPr>
          <w:p w:rsidR="00050C0E" w:rsidRPr="0063288C" w:rsidRDefault="00050C0E" w:rsidP="003F1043">
            <w:pPr>
              <w:spacing w:before="100" w:beforeAutospacing="1" w:after="100" w:afterAutospacing="1"/>
              <w:rPr>
                <w:ins w:id="6" w:author="123" w:date="2015-07-18T02:41:00Z"/>
                <w:rFonts w:eastAsia="黑体"/>
                <w:bCs/>
              </w:rPr>
            </w:pPr>
          </w:p>
        </w:tc>
      </w:tr>
    </w:tbl>
    <w:p w:rsidR="0009713C" w:rsidRDefault="0009713C" w:rsidP="00E11B05">
      <w:pPr>
        <w:spacing w:before="100" w:beforeAutospacing="1" w:after="100" w:afterAutospacing="1"/>
        <w:outlineLvl w:val="1"/>
        <w:rPr>
          <w:rFonts w:eastAsia="黑体"/>
          <w:b/>
          <w:bCs/>
        </w:rPr>
      </w:pPr>
      <w:r>
        <w:rPr>
          <w:rFonts w:eastAsia="黑体" w:hint="eastAsia"/>
          <w:b/>
          <w:bCs/>
        </w:rPr>
        <w:t>六、其他课时安排</w:t>
      </w:r>
    </w:p>
    <w:tbl>
      <w:tblPr>
        <w:tblStyle w:val="a6"/>
        <w:tblW w:w="0" w:type="auto"/>
        <w:tblLayout w:type="fixed"/>
        <w:tblLook w:val="04A0"/>
      </w:tblPr>
      <w:tblGrid>
        <w:gridCol w:w="803"/>
        <w:gridCol w:w="2566"/>
        <w:gridCol w:w="1417"/>
        <w:gridCol w:w="2410"/>
        <w:gridCol w:w="567"/>
        <w:gridCol w:w="946"/>
      </w:tblGrid>
      <w:tr w:rsidR="00382884" w:rsidTr="003C4413">
        <w:tc>
          <w:tcPr>
            <w:tcW w:w="803"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课时类型</w:t>
            </w:r>
          </w:p>
        </w:tc>
        <w:tc>
          <w:tcPr>
            <w:tcW w:w="2566"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内容</w:t>
            </w:r>
          </w:p>
        </w:tc>
        <w:tc>
          <w:tcPr>
            <w:tcW w:w="1417"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对应能力点</w:t>
            </w:r>
          </w:p>
        </w:tc>
        <w:tc>
          <w:tcPr>
            <w:tcW w:w="2410"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要求</w:t>
            </w:r>
          </w:p>
        </w:tc>
        <w:tc>
          <w:tcPr>
            <w:tcW w:w="567"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课时</w:t>
            </w:r>
          </w:p>
        </w:tc>
        <w:tc>
          <w:tcPr>
            <w:tcW w:w="946"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备注</w:t>
            </w:r>
          </w:p>
        </w:tc>
      </w:tr>
      <w:tr w:rsidR="00995F63" w:rsidTr="003C4413">
        <w:tc>
          <w:tcPr>
            <w:tcW w:w="803" w:type="dxa"/>
            <w:vMerge w:val="restart"/>
            <w:vAlign w:val="center"/>
          </w:tcPr>
          <w:p w:rsidR="00995F63" w:rsidRPr="00382884" w:rsidRDefault="00995F63" w:rsidP="00E35454">
            <w:pPr>
              <w:spacing w:before="100" w:beforeAutospacing="1" w:after="100" w:afterAutospacing="1"/>
              <w:jc w:val="center"/>
              <w:rPr>
                <w:rFonts w:eastAsia="黑体"/>
                <w:bCs/>
              </w:rPr>
            </w:pPr>
            <w:r>
              <w:rPr>
                <w:rFonts w:eastAsia="黑体" w:hint="eastAsia"/>
                <w:bCs/>
              </w:rPr>
              <w:t>上机实验</w:t>
            </w:r>
            <w:r w:rsidR="002A426E">
              <w:rPr>
                <w:rFonts w:eastAsia="黑体" w:hint="eastAsia"/>
                <w:bCs/>
              </w:rPr>
              <w:t>题</w:t>
            </w:r>
          </w:p>
        </w:tc>
        <w:tc>
          <w:tcPr>
            <w:tcW w:w="2566" w:type="dxa"/>
            <w:vAlign w:val="center"/>
          </w:tcPr>
          <w:p w:rsidR="00995F63" w:rsidRPr="00382884" w:rsidRDefault="00995F63" w:rsidP="00417BD7">
            <w:pPr>
              <w:spacing w:before="100" w:beforeAutospacing="1" w:after="100" w:afterAutospacing="1"/>
              <w:rPr>
                <w:rFonts w:eastAsia="黑体"/>
                <w:bCs/>
              </w:rPr>
            </w:pPr>
            <w:r>
              <w:rPr>
                <w:rFonts w:eastAsia="黑体" w:hint="eastAsia"/>
                <w:bCs/>
              </w:rPr>
              <w:t>上机</w:t>
            </w:r>
            <w:r w:rsidRPr="00AC6B1B">
              <w:rPr>
                <w:rFonts w:eastAsia="黑体" w:hint="eastAsia"/>
                <w:bCs/>
              </w:rPr>
              <w:t>实验项目</w:t>
            </w:r>
            <w:r w:rsidRPr="00AC6B1B">
              <w:rPr>
                <w:rFonts w:eastAsia="黑体" w:hint="eastAsia"/>
                <w:bCs/>
              </w:rPr>
              <w:t>1</w:t>
            </w:r>
            <w:r w:rsidRPr="003F65AF">
              <w:rPr>
                <w:rFonts w:hint="eastAsia"/>
              </w:rPr>
              <w:t>－</w:t>
            </w:r>
            <w:r w:rsidR="00417BD7">
              <w:rPr>
                <w:rFonts w:hint="eastAsia"/>
              </w:rPr>
              <w:t>线性表</w:t>
            </w:r>
            <w:r w:rsidR="00EC340B">
              <w:rPr>
                <w:rFonts w:hint="eastAsia"/>
              </w:rPr>
              <w:t>基本运算</w:t>
            </w:r>
            <w:r w:rsidR="00417BD7">
              <w:rPr>
                <w:rFonts w:hint="eastAsia"/>
              </w:rPr>
              <w:t>算法设计</w:t>
            </w:r>
            <w:r w:rsidRPr="003F65AF">
              <w:rPr>
                <w:rFonts w:hint="eastAsia"/>
              </w:rPr>
              <w:t>。</w:t>
            </w:r>
          </w:p>
        </w:tc>
        <w:tc>
          <w:tcPr>
            <w:tcW w:w="1417" w:type="dxa"/>
            <w:vAlign w:val="center"/>
          </w:tcPr>
          <w:p w:rsidR="00995F63" w:rsidRPr="003F65AF" w:rsidRDefault="00417BD7" w:rsidP="005D0786">
            <w:pPr>
              <w:spacing w:before="100" w:beforeAutospacing="1" w:after="100" w:afterAutospacing="1"/>
            </w:pPr>
            <w:r>
              <w:rPr>
                <w:rFonts w:hint="eastAsia"/>
              </w:rPr>
              <w:t>线性表算法设计</w:t>
            </w:r>
          </w:p>
        </w:tc>
        <w:tc>
          <w:tcPr>
            <w:tcW w:w="2410" w:type="dxa"/>
            <w:vAlign w:val="center"/>
          </w:tcPr>
          <w:p w:rsidR="00995F63" w:rsidRPr="003F65AF" w:rsidRDefault="00A43E66" w:rsidP="00A43E66">
            <w:r>
              <w:rPr>
                <w:rFonts w:hint="eastAsia"/>
              </w:rPr>
              <w:t>设计</w:t>
            </w:r>
            <w:r w:rsidR="00361205" w:rsidRPr="002A063B">
              <w:rPr>
                <w:rFonts w:hint="eastAsia"/>
              </w:rPr>
              <w:t>顺序表各种基本运算的算法</w:t>
            </w:r>
            <w:r w:rsidR="00361205">
              <w:rPr>
                <w:rFonts w:hint="eastAsia"/>
              </w:rPr>
              <w:t>，</w:t>
            </w:r>
            <w:r>
              <w:rPr>
                <w:rFonts w:hint="eastAsia"/>
              </w:rPr>
              <w:t>设计</w:t>
            </w:r>
            <w:r w:rsidR="00361205" w:rsidRPr="002A063B">
              <w:rPr>
                <w:rFonts w:hint="eastAsia"/>
              </w:rPr>
              <w:t>单链表各种基本运算的算法</w:t>
            </w:r>
            <w:r w:rsidR="00995F63" w:rsidRPr="003F65AF">
              <w:rPr>
                <w:rFonts w:hint="eastAsia"/>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Default="00995F63" w:rsidP="007F58EA">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7F58EA">
              <w:rPr>
                <w:rFonts w:ascii="黑体" w:eastAsia="黑体" w:hAnsi="宋体" w:hint="eastAsia"/>
              </w:rPr>
              <w:t>2</w:t>
            </w:r>
            <w:r w:rsidRPr="00AC6B1B">
              <w:rPr>
                <w:rFonts w:eastAsia="黑体" w:hint="eastAsia"/>
                <w:bCs/>
              </w:rPr>
              <w:t>－</w:t>
            </w:r>
            <w:r w:rsidR="00434B8D">
              <w:rPr>
                <w:rFonts w:hint="eastAsia"/>
              </w:rPr>
              <w:t>栈基本运算算法设计</w:t>
            </w:r>
            <w:r w:rsidRPr="003F65AF">
              <w:rPr>
                <w:rFonts w:hint="eastAsia"/>
              </w:rPr>
              <w:t>。</w:t>
            </w:r>
          </w:p>
        </w:tc>
        <w:tc>
          <w:tcPr>
            <w:tcW w:w="1417" w:type="dxa"/>
            <w:vAlign w:val="center"/>
          </w:tcPr>
          <w:p w:rsidR="00995F63" w:rsidRPr="003F65AF" w:rsidRDefault="00F84DDA" w:rsidP="005D0786">
            <w:pPr>
              <w:spacing w:before="100" w:beforeAutospacing="1" w:after="100" w:afterAutospacing="1"/>
            </w:pPr>
            <w:r>
              <w:rPr>
                <w:rFonts w:hint="eastAsia"/>
              </w:rPr>
              <w:t>栈算法设计</w:t>
            </w:r>
          </w:p>
        </w:tc>
        <w:tc>
          <w:tcPr>
            <w:tcW w:w="2410" w:type="dxa"/>
            <w:vAlign w:val="center"/>
          </w:tcPr>
          <w:p w:rsidR="00995F63" w:rsidRPr="003F65AF" w:rsidRDefault="00A43E66" w:rsidP="00A43E66">
            <w:pPr>
              <w:spacing w:before="100" w:beforeAutospacing="1" w:after="100" w:afterAutospacing="1"/>
            </w:pPr>
            <w:r>
              <w:rPr>
                <w:rFonts w:hint="eastAsia"/>
              </w:rPr>
              <w:t>设计</w:t>
            </w:r>
            <w:r w:rsidRPr="002A063B">
              <w:rPr>
                <w:rFonts w:hint="eastAsia"/>
              </w:rPr>
              <w:t>顺序</w:t>
            </w:r>
            <w:r>
              <w:rPr>
                <w:rFonts w:hint="eastAsia"/>
              </w:rPr>
              <w:t>栈</w:t>
            </w:r>
            <w:r w:rsidRPr="002A063B">
              <w:rPr>
                <w:rFonts w:hint="eastAsia"/>
              </w:rPr>
              <w:t>各种基本运算的算法</w:t>
            </w:r>
            <w:r>
              <w:rPr>
                <w:rFonts w:hint="eastAsia"/>
              </w:rPr>
              <w:t>，设计</w:t>
            </w:r>
            <w:r w:rsidRPr="002A063B">
              <w:rPr>
                <w:rFonts w:hint="eastAsia"/>
              </w:rPr>
              <w:t>链</w:t>
            </w:r>
            <w:r>
              <w:rPr>
                <w:rFonts w:hint="eastAsia"/>
              </w:rPr>
              <w:t>栈</w:t>
            </w:r>
            <w:r w:rsidRPr="002A063B">
              <w:rPr>
                <w:rFonts w:hint="eastAsia"/>
              </w:rPr>
              <w:t>各种基本运算的算法</w:t>
            </w:r>
            <w:r w:rsidRPr="003F65AF">
              <w:rPr>
                <w:rFonts w:hint="eastAsia"/>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382884" w:rsidRDefault="00995F63" w:rsidP="007F58EA">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7F58EA">
              <w:rPr>
                <w:rFonts w:ascii="黑体" w:eastAsia="黑体" w:hAnsi="宋体" w:hint="eastAsia"/>
              </w:rPr>
              <w:t>3</w:t>
            </w:r>
            <w:r w:rsidRPr="00AC6B1B">
              <w:rPr>
                <w:rFonts w:eastAsia="黑体" w:hint="eastAsia"/>
                <w:bCs/>
              </w:rPr>
              <w:t>－</w:t>
            </w:r>
            <w:r w:rsidR="00645647" w:rsidRPr="00645647">
              <w:rPr>
                <w:rFonts w:ascii="宋体" w:hAnsi="宋体" w:hint="eastAsia"/>
                <w:bCs/>
              </w:rPr>
              <w:t>用</w:t>
            </w:r>
            <w:r w:rsidR="00645647">
              <w:rPr>
                <w:rFonts w:hint="eastAsia"/>
              </w:rPr>
              <w:t>栈求解迷宫问题</w:t>
            </w:r>
          </w:p>
        </w:tc>
        <w:tc>
          <w:tcPr>
            <w:tcW w:w="1417" w:type="dxa"/>
            <w:vAlign w:val="center"/>
          </w:tcPr>
          <w:p w:rsidR="00995F63" w:rsidRPr="003F65AF" w:rsidRDefault="00645647" w:rsidP="005D0786">
            <w:pPr>
              <w:spacing w:before="100" w:beforeAutospacing="1" w:after="100" w:afterAutospacing="1"/>
            </w:pPr>
            <w:r>
              <w:rPr>
                <w:rFonts w:hint="eastAsia"/>
              </w:rPr>
              <w:t>栈的应用</w:t>
            </w:r>
          </w:p>
        </w:tc>
        <w:tc>
          <w:tcPr>
            <w:tcW w:w="2410" w:type="dxa"/>
            <w:vAlign w:val="center"/>
          </w:tcPr>
          <w:p w:rsidR="00995F63" w:rsidRPr="003F65AF" w:rsidRDefault="00995F63" w:rsidP="005D0786">
            <w:pPr>
              <w:spacing w:before="100" w:beforeAutospacing="1" w:after="100" w:afterAutospacing="1"/>
            </w:pPr>
            <w:r w:rsidRPr="003F65AF">
              <w:rPr>
                <w:rFonts w:hint="eastAsia"/>
              </w:rPr>
              <w:t>熟练掌握</w:t>
            </w:r>
            <w:r w:rsidR="002C3773">
              <w:rPr>
                <w:rFonts w:hint="eastAsia"/>
              </w:rPr>
              <w:t>栈的</w:t>
            </w:r>
            <w:r w:rsidR="000D577C">
              <w:rPr>
                <w:rFonts w:hint="eastAsia"/>
              </w:rPr>
              <w:t>特点和</w:t>
            </w:r>
            <w:r w:rsidR="002C3773">
              <w:rPr>
                <w:rFonts w:hint="eastAsia"/>
              </w:rPr>
              <w:t>应用</w:t>
            </w:r>
            <w:r w:rsidRPr="003F65AF">
              <w:rPr>
                <w:rFonts w:hint="eastAsia"/>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0D577C" w:rsidTr="003C4413">
        <w:tc>
          <w:tcPr>
            <w:tcW w:w="803" w:type="dxa"/>
            <w:vMerge/>
          </w:tcPr>
          <w:p w:rsidR="000D577C" w:rsidRPr="00382884" w:rsidRDefault="000D577C" w:rsidP="003D215A">
            <w:pPr>
              <w:spacing w:before="100" w:beforeAutospacing="1" w:after="100" w:afterAutospacing="1"/>
              <w:jc w:val="center"/>
              <w:rPr>
                <w:rFonts w:eastAsia="黑体"/>
                <w:bCs/>
              </w:rPr>
            </w:pPr>
          </w:p>
        </w:tc>
        <w:tc>
          <w:tcPr>
            <w:tcW w:w="2566" w:type="dxa"/>
            <w:vAlign w:val="center"/>
          </w:tcPr>
          <w:p w:rsidR="000D577C" w:rsidRDefault="000D577C" w:rsidP="002842D5">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2842D5">
              <w:rPr>
                <w:rFonts w:ascii="黑体" w:eastAsia="黑体" w:hAnsi="宋体" w:hint="eastAsia"/>
              </w:rPr>
              <w:t>4</w:t>
            </w:r>
            <w:r w:rsidRPr="00AC6B1B">
              <w:rPr>
                <w:rFonts w:eastAsia="黑体" w:hint="eastAsia"/>
                <w:bCs/>
              </w:rPr>
              <w:t>－</w:t>
            </w:r>
            <w:r>
              <w:rPr>
                <w:rFonts w:hint="eastAsia"/>
              </w:rPr>
              <w:t>队列基本运算算法设计</w:t>
            </w:r>
            <w:r w:rsidRPr="003F65AF">
              <w:rPr>
                <w:rFonts w:hint="eastAsia"/>
              </w:rPr>
              <w:t>。</w:t>
            </w:r>
          </w:p>
        </w:tc>
        <w:tc>
          <w:tcPr>
            <w:tcW w:w="1417" w:type="dxa"/>
            <w:vAlign w:val="center"/>
          </w:tcPr>
          <w:p w:rsidR="000D577C" w:rsidRPr="003F65AF" w:rsidRDefault="000D577C" w:rsidP="00956199">
            <w:pPr>
              <w:spacing w:before="100" w:beforeAutospacing="1" w:after="100" w:afterAutospacing="1"/>
            </w:pPr>
            <w:r>
              <w:rPr>
                <w:rFonts w:hint="eastAsia"/>
              </w:rPr>
              <w:t>队列算法设计</w:t>
            </w:r>
          </w:p>
        </w:tc>
        <w:tc>
          <w:tcPr>
            <w:tcW w:w="2410" w:type="dxa"/>
            <w:vAlign w:val="center"/>
          </w:tcPr>
          <w:p w:rsidR="000D577C" w:rsidRPr="003F65AF" w:rsidRDefault="000D577C" w:rsidP="000D577C">
            <w:pPr>
              <w:spacing w:before="100" w:beforeAutospacing="1" w:after="100" w:afterAutospacing="1"/>
            </w:pPr>
            <w:r>
              <w:rPr>
                <w:rFonts w:hint="eastAsia"/>
              </w:rPr>
              <w:t>设计</w:t>
            </w:r>
            <w:r w:rsidRPr="002A063B">
              <w:rPr>
                <w:rFonts w:hint="eastAsia"/>
              </w:rPr>
              <w:t>顺序</w:t>
            </w:r>
            <w:r>
              <w:rPr>
                <w:rFonts w:hint="eastAsia"/>
              </w:rPr>
              <w:t>队</w:t>
            </w:r>
            <w:r w:rsidRPr="002A063B">
              <w:rPr>
                <w:rFonts w:hint="eastAsia"/>
              </w:rPr>
              <w:t>各种基本运算的算法</w:t>
            </w:r>
            <w:r>
              <w:rPr>
                <w:rFonts w:hint="eastAsia"/>
              </w:rPr>
              <w:t>，设计</w:t>
            </w:r>
            <w:r w:rsidRPr="002A063B">
              <w:rPr>
                <w:rFonts w:hint="eastAsia"/>
              </w:rPr>
              <w:t>链</w:t>
            </w:r>
            <w:r>
              <w:rPr>
                <w:rFonts w:hint="eastAsia"/>
              </w:rPr>
              <w:t>队</w:t>
            </w:r>
            <w:r w:rsidRPr="002A063B">
              <w:rPr>
                <w:rFonts w:hint="eastAsia"/>
              </w:rPr>
              <w:t>各种基本运算的算法</w:t>
            </w:r>
            <w:r w:rsidRPr="003F65AF">
              <w:rPr>
                <w:rFonts w:hint="eastAsia"/>
              </w:rPr>
              <w:t>。</w:t>
            </w:r>
          </w:p>
        </w:tc>
        <w:tc>
          <w:tcPr>
            <w:tcW w:w="567" w:type="dxa"/>
            <w:vAlign w:val="center"/>
          </w:tcPr>
          <w:p w:rsidR="000D577C"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0D577C" w:rsidRPr="00382884" w:rsidRDefault="000D577C" w:rsidP="005D0786">
            <w:pPr>
              <w:spacing w:before="100" w:beforeAutospacing="1" w:after="100" w:afterAutospacing="1"/>
              <w:rPr>
                <w:rFonts w:eastAsia="黑体"/>
                <w:bCs/>
              </w:rPr>
            </w:pPr>
          </w:p>
        </w:tc>
      </w:tr>
      <w:tr w:rsidR="000D577C" w:rsidTr="003C4413">
        <w:tc>
          <w:tcPr>
            <w:tcW w:w="803" w:type="dxa"/>
            <w:vMerge/>
          </w:tcPr>
          <w:p w:rsidR="000D577C" w:rsidRPr="00382884" w:rsidRDefault="000D577C" w:rsidP="003D215A">
            <w:pPr>
              <w:spacing w:before="100" w:beforeAutospacing="1" w:after="100" w:afterAutospacing="1"/>
              <w:jc w:val="center"/>
              <w:rPr>
                <w:rFonts w:eastAsia="黑体"/>
                <w:bCs/>
              </w:rPr>
            </w:pPr>
          </w:p>
        </w:tc>
        <w:tc>
          <w:tcPr>
            <w:tcW w:w="2566" w:type="dxa"/>
            <w:vAlign w:val="center"/>
          </w:tcPr>
          <w:p w:rsidR="000D577C" w:rsidRPr="00382884" w:rsidRDefault="000D577C" w:rsidP="002842D5">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2842D5">
              <w:rPr>
                <w:rFonts w:ascii="黑体" w:eastAsia="黑体" w:hAnsi="宋体" w:hint="eastAsia"/>
              </w:rPr>
              <w:t>5</w:t>
            </w:r>
            <w:r w:rsidRPr="00AC6B1B">
              <w:rPr>
                <w:rFonts w:eastAsia="黑体" w:hint="eastAsia"/>
                <w:bCs/>
              </w:rPr>
              <w:t>－</w:t>
            </w:r>
            <w:r w:rsidRPr="00645647">
              <w:rPr>
                <w:rFonts w:ascii="宋体" w:hAnsi="宋体" w:hint="eastAsia"/>
                <w:bCs/>
              </w:rPr>
              <w:t>用</w:t>
            </w:r>
            <w:r>
              <w:rPr>
                <w:rFonts w:hint="eastAsia"/>
              </w:rPr>
              <w:t>队列求解迷宫问题</w:t>
            </w:r>
          </w:p>
        </w:tc>
        <w:tc>
          <w:tcPr>
            <w:tcW w:w="1417" w:type="dxa"/>
            <w:vAlign w:val="center"/>
          </w:tcPr>
          <w:p w:rsidR="000D577C" w:rsidRPr="003F65AF" w:rsidRDefault="000D577C" w:rsidP="00956199">
            <w:pPr>
              <w:spacing w:before="100" w:beforeAutospacing="1" w:after="100" w:afterAutospacing="1"/>
            </w:pPr>
            <w:r>
              <w:rPr>
                <w:rFonts w:hint="eastAsia"/>
              </w:rPr>
              <w:t>队列的应用</w:t>
            </w:r>
          </w:p>
        </w:tc>
        <w:tc>
          <w:tcPr>
            <w:tcW w:w="2410" w:type="dxa"/>
            <w:vAlign w:val="center"/>
          </w:tcPr>
          <w:p w:rsidR="000D577C" w:rsidRPr="003F65AF" w:rsidRDefault="000D577C" w:rsidP="000D577C">
            <w:pPr>
              <w:spacing w:before="100" w:beforeAutospacing="1" w:after="100" w:afterAutospacing="1"/>
            </w:pPr>
            <w:r w:rsidRPr="003F65AF">
              <w:rPr>
                <w:rFonts w:hint="eastAsia"/>
              </w:rPr>
              <w:t>熟练掌握</w:t>
            </w:r>
            <w:r>
              <w:rPr>
                <w:rFonts w:hint="eastAsia"/>
              </w:rPr>
              <w:t>队列的特点和应用</w:t>
            </w:r>
            <w:r w:rsidRPr="003F65AF">
              <w:rPr>
                <w:rFonts w:hint="eastAsia"/>
              </w:rPr>
              <w:t>。</w:t>
            </w:r>
          </w:p>
        </w:tc>
        <w:tc>
          <w:tcPr>
            <w:tcW w:w="567" w:type="dxa"/>
            <w:vAlign w:val="center"/>
          </w:tcPr>
          <w:p w:rsidR="000D577C"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0D577C" w:rsidRPr="00382884" w:rsidRDefault="000D577C"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6822A2" w:rsidRDefault="00995F63" w:rsidP="002842D5">
            <w:pPr>
              <w:spacing w:before="100" w:beforeAutospacing="1" w:after="100" w:afterAutospacing="1"/>
              <w:rPr>
                <w:rFonts w:eastAsia="黑体"/>
                <w:bCs/>
              </w:rPr>
            </w:pPr>
            <w:r>
              <w:rPr>
                <w:rFonts w:eastAsia="黑体"/>
                <w:bCs/>
              </w:rPr>
              <w:t>上机</w:t>
            </w:r>
            <w:r w:rsidRPr="006822A2">
              <w:rPr>
                <w:rFonts w:eastAsia="黑体"/>
                <w:bCs/>
              </w:rPr>
              <w:t>实验项目</w:t>
            </w:r>
            <w:r w:rsidR="002842D5">
              <w:rPr>
                <w:rFonts w:eastAsia="黑体" w:hint="eastAsia"/>
                <w:bCs/>
              </w:rPr>
              <w:t>6</w:t>
            </w:r>
            <w:r w:rsidRPr="006822A2">
              <w:rPr>
                <w:rFonts w:eastAsia="黑体" w:hint="eastAsia"/>
                <w:bCs/>
              </w:rPr>
              <w:t>－</w:t>
            </w:r>
            <w:r w:rsidR="00D67903">
              <w:rPr>
                <w:rFonts w:hint="eastAsia"/>
              </w:rPr>
              <w:t>求解</w:t>
            </w:r>
            <w:r w:rsidR="00D67903" w:rsidRPr="003C6277">
              <w:rPr>
                <w:rFonts w:hint="eastAsia"/>
                <w:i/>
              </w:rPr>
              <w:t>n</w:t>
            </w:r>
            <w:r w:rsidR="00D67903">
              <w:rPr>
                <w:rFonts w:hint="eastAsia"/>
              </w:rPr>
              <w:lastRenderedPageBreak/>
              <w:t>皇后问题</w:t>
            </w:r>
            <w:r w:rsidRPr="003B7F0B">
              <w:rPr>
                <w:rFonts w:hint="eastAsia"/>
              </w:rPr>
              <w:t>。</w:t>
            </w:r>
          </w:p>
        </w:tc>
        <w:tc>
          <w:tcPr>
            <w:tcW w:w="1417" w:type="dxa"/>
            <w:vAlign w:val="center"/>
          </w:tcPr>
          <w:p w:rsidR="00995F63" w:rsidRPr="00B73AA1" w:rsidRDefault="00D67903" w:rsidP="005D0786">
            <w:pPr>
              <w:spacing w:before="100" w:beforeAutospacing="1" w:after="100" w:afterAutospacing="1"/>
              <w:rPr>
                <w:rFonts w:eastAsiaTheme="minorEastAsia"/>
                <w:bCs/>
              </w:rPr>
            </w:pPr>
            <w:r>
              <w:rPr>
                <w:rFonts w:hint="eastAsia"/>
                <w:szCs w:val="21"/>
              </w:rPr>
              <w:lastRenderedPageBreak/>
              <w:t>递归算法设</w:t>
            </w:r>
            <w:r>
              <w:rPr>
                <w:rFonts w:hint="eastAsia"/>
                <w:szCs w:val="21"/>
              </w:rPr>
              <w:lastRenderedPageBreak/>
              <w:t>计</w:t>
            </w:r>
          </w:p>
        </w:tc>
        <w:tc>
          <w:tcPr>
            <w:tcW w:w="2410" w:type="dxa"/>
            <w:vAlign w:val="center"/>
          </w:tcPr>
          <w:p w:rsidR="00995F63" w:rsidRPr="00B73AA1" w:rsidRDefault="00995F63" w:rsidP="00D67903">
            <w:pPr>
              <w:spacing w:before="100" w:beforeAutospacing="1" w:after="100" w:afterAutospacing="1"/>
              <w:rPr>
                <w:rFonts w:eastAsiaTheme="minorEastAsia"/>
                <w:bCs/>
              </w:rPr>
            </w:pPr>
            <w:r w:rsidRPr="00B73AA1">
              <w:rPr>
                <w:rFonts w:eastAsiaTheme="minorEastAsia"/>
                <w:bCs/>
              </w:rPr>
              <w:lastRenderedPageBreak/>
              <w:t>掌握</w:t>
            </w:r>
            <w:r w:rsidR="00D67903">
              <w:rPr>
                <w:rFonts w:eastAsiaTheme="minorEastAsia" w:hint="eastAsia"/>
                <w:bCs/>
              </w:rPr>
              <w:t>递归算法设计方</w:t>
            </w:r>
            <w:r w:rsidR="00D67903">
              <w:rPr>
                <w:rFonts w:eastAsiaTheme="minorEastAsia" w:hint="eastAsia"/>
                <w:bCs/>
              </w:rPr>
              <w:lastRenderedPageBreak/>
              <w:t>法</w:t>
            </w:r>
            <w:r w:rsidRPr="00B73AA1">
              <w:rPr>
                <w:rFonts w:eastAsiaTheme="minorEastAsia" w:hint="eastAsia"/>
                <w:bCs/>
              </w:rPr>
              <w:t>。</w:t>
            </w:r>
          </w:p>
        </w:tc>
        <w:tc>
          <w:tcPr>
            <w:tcW w:w="567" w:type="dxa"/>
            <w:vAlign w:val="center"/>
          </w:tcPr>
          <w:p w:rsidR="00995F63" w:rsidRPr="00382884" w:rsidRDefault="00995F63" w:rsidP="005D0786">
            <w:pPr>
              <w:spacing w:before="100" w:beforeAutospacing="1" w:after="100" w:afterAutospacing="1"/>
              <w:rPr>
                <w:rFonts w:eastAsia="黑体"/>
                <w:bCs/>
              </w:rPr>
            </w:pPr>
            <w:r>
              <w:rPr>
                <w:rFonts w:eastAsia="黑体"/>
                <w:bCs/>
              </w:rPr>
              <w:lastRenderedPageBreak/>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5170AD" w:rsidRDefault="00995F63" w:rsidP="002842D5">
            <w:pPr>
              <w:spacing w:before="100" w:beforeAutospacing="1" w:after="100" w:afterAutospacing="1"/>
              <w:rPr>
                <w:rFonts w:eastAsia="黑体"/>
                <w:bCs/>
              </w:rPr>
            </w:pPr>
            <w:r>
              <w:rPr>
                <w:rFonts w:eastAsia="黑体"/>
                <w:bCs/>
              </w:rPr>
              <w:t>上机</w:t>
            </w:r>
            <w:r w:rsidRPr="006822A2">
              <w:rPr>
                <w:rFonts w:eastAsia="黑体"/>
                <w:bCs/>
              </w:rPr>
              <w:t>实验项目</w:t>
            </w:r>
            <w:r w:rsidR="002842D5">
              <w:rPr>
                <w:rFonts w:eastAsia="黑体" w:hint="eastAsia"/>
                <w:bCs/>
              </w:rPr>
              <w:t>7</w:t>
            </w:r>
            <w:r w:rsidRPr="006822A2">
              <w:rPr>
                <w:rFonts w:eastAsia="黑体" w:hint="eastAsia"/>
                <w:bCs/>
              </w:rPr>
              <w:t>－</w:t>
            </w:r>
            <w:r w:rsidR="000E58DE">
              <w:rPr>
                <w:rFonts w:hint="eastAsia"/>
                <w:szCs w:val="21"/>
              </w:rPr>
              <w:t>二叉</w:t>
            </w:r>
            <w:r w:rsidR="000E58DE">
              <w:rPr>
                <w:rFonts w:hint="eastAsia"/>
              </w:rPr>
              <w:t>树</w:t>
            </w:r>
            <w:r w:rsidR="000E58DE">
              <w:rPr>
                <w:rFonts w:hint="eastAsia"/>
              </w:rPr>
              <w:t>4</w:t>
            </w:r>
            <w:r w:rsidR="000E58DE">
              <w:rPr>
                <w:rFonts w:hint="eastAsia"/>
              </w:rPr>
              <w:t>种遍历算法设计</w:t>
            </w:r>
          </w:p>
        </w:tc>
        <w:tc>
          <w:tcPr>
            <w:tcW w:w="1417" w:type="dxa"/>
            <w:vAlign w:val="center"/>
          </w:tcPr>
          <w:p w:rsidR="00995F63" w:rsidRPr="00B73AA1" w:rsidRDefault="000E58DE" w:rsidP="005D0786">
            <w:pPr>
              <w:spacing w:before="100" w:beforeAutospacing="1" w:after="100" w:afterAutospacing="1"/>
              <w:rPr>
                <w:rFonts w:eastAsiaTheme="minorEastAsia"/>
                <w:bCs/>
              </w:rPr>
            </w:pPr>
            <w:r>
              <w:rPr>
                <w:rFonts w:hint="eastAsia"/>
                <w:szCs w:val="21"/>
              </w:rPr>
              <w:t>二叉</w:t>
            </w:r>
            <w:r>
              <w:rPr>
                <w:rFonts w:hint="eastAsia"/>
              </w:rPr>
              <w:t>树遍历算法设计</w:t>
            </w:r>
          </w:p>
        </w:tc>
        <w:tc>
          <w:tcPr>
            <w:tcW w:w="2410" w:type="dxa"/>
            <w:vAlign w:val="center"/>
          </w:tcPr>
          <w:p w:rsidR="00995F63" w:rsidRPr="00B73AA1" w:rsidRDefault="00995F63" w:rsidP="000E58DE">
            <w:pPr>
              <w:spacing w:before="100" w:beforeAutospacing="1" w:after="100" w:afterAutospacing="1"/>
              <w:rPr>
                <w:rFonts w:eastAsiaTheme="minorEastAsia"/>
                <w:bCs/>
              </w:rPr>
            </w:pPr>
            <w:r w:rsidRPr="00B73AA1">
              <w:rPr>
                <w:rFonts w:eastAsiaTheme="minorEastAsia" w:hint="eastAsia"/>
                <w:bCs/>
              </w:rPr>
              <w:t>掌握</w:t>
            </w:r>
            <w:r w:rsidR="000E58DE">
              <w:rPr>
                <w:rFonts w:hint="eastAsia"/>
                <w:szCs w:val="21"/>
              </w:rPr>
              <w:t>二叉</w:t>
            </w:r>
            <w:r w:rsidR="00D45199">
              <w:rPr>
                <w:rFonts w:hint="eastAsia"/>
              </w:rPr>
              <w:t>树</w:t>
            </w:r>
            <w:r w:rsidR="00D45199">
              <w:rPr>
                <w:rFonts w:hint="eastAsia"/>
              </w:rPr>
              <w:t>4</w:t>
            </w:r>
            <w:r w:rsidR="00D45199">
              <w:rPr>
                <w:rFonts w:hint="eastAsia"/>
              </w:rPr>
              <w:t>种遍历算法的特点和实现过程</w:t>
            </w:r>
            <w:r w:rsidRPr="00B73AA1">
              <w:rPr>
                <w:rFonts w:eastAsiaTheme="minorEastAsia" w:hint="eastAsia"/>
                <w:bCs/>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6822A2" w:rsidRDefault="00995F63" w:rsidP="002842D5">
            <w:pPr>
              <w:spacing w:before="100" w:beforeAutospacing="1" w:after="100" w:afterAutospacing="1"/>
              <w:rPr>
                <w:rFonts w:eastAsia="黑体"/>
                <w:bCs/>
              </w:rPr>
            </w:pPr>
            <w:r>
              <w:rPr>
                <w:rFonts w:eastAsia="黑体" w:hint="eastAsia"/>
                <w:bCs/>
              </w:rPr>
              <w:t>上机</w:t>
            </w:r>
            <w:r w:rsidRPr="006822A2">
              <w:rPr>
                <w:rFonts w:eastAsia="黑体" w:hint="eastAsia"/>
                <w:bCs/>
              </w:rPr>
              <w:t>实验项目</w:t>
            </w:r>
            <w:r w:rsidR="002842D5">
              <w:rPr>
                <w:rFonts w:eastAsia="黑体" w:hint="eastAsia"/>
                <w:bCs/>
              </w:rPr>
              <w:t>8</w:t>
            </w:r>
            <w:r w:rsidRPr="006822A2">
              <w:rPr>
                <w:rFonts w:eastAsia="黑体" w:hint="eastAsia"/>
                <w:bCs/>
              </w:rPr>
              <w:t>—</w:t>
            </w:r>
            <w:r w:rsidR="00180777">
              <w:rPr>
                <w:rFonts w:hint="eastAsia"/>
              </w:rPr>
              <w:t>图遍历算法设计</w:t>
            </w:r>
          </w:p>
        </w:tc>
        <w:tc>
          <w:tcPr>
            <w:tcW w:w="1417" w:type="dxa"/>
            <w:vAlign w:val="center"/>
          </w:tcPr>
          <w:p w:rsidR="00995F63" w:rsidRPr="00B73AA1" w:rsidRDefault="00180777" w:rsidP="005D0786">
            <w:pPr>
              <w:spacing w:before="100" w:beforeAutospacing="1" w:after="100" w:afterAutospacing="1"/>
              <w:rPr>
                <w:rFonts w:eastAsiaTheme="minorEastAsia"/>
                <w:bCs/>
              </w:rPr>
            </w:pPr>
            <w:r>
              <w:rPr>
                <w:rFonts w:hint="eastAsia"/>
              </w:rPr>
              <w:t>图遍历算法设计</w:t>
            </w:r>
          </w:p>
        </w:tc>
        <w:tc>
          <w:tcPr>
            <w:tcW w:w="2410" w:type="dxa"/>
            <w:vAlign w:val="center"/>
          </w:tcPr>
          <w:p w:rsidR="00995F63" w:rsidRPr="00B73AA1" w:rsidRDefault="00E34DB4" w:rsidP="005A3AB4">
            <w:pPr>
              <w:spacing w:before="100" w:beforeAutospacing="1" w:after="100" w:afterAutospacing="1"/>
              <w:rPr>
                <w:rFonts w:eastAsiaTheme="minorEastAsia"/>
                <w:bCs/>
              </w:rPr>
            </w:pPr>
            <w:r w:rsidRPr="00B73AA1">
              <w:rPr>
                <w:rFonts w:eastAsiaTheme="minorEastAsia" w:hint="eastAsia"/>
                <w:bCs/>
              </w:rPr>
              <w:t>掌握</w:t>
            </w:r>
            <w:r w:rsidR="00233F1E">
              <w:rPr>
                <w:rFonts w:hint="eastAsia"/>
              </w:rPr>
              <w:t>图</w:t>
            </w:r>
            <w:r>
              <w:rPr>
                <w:rFonts w:hint="eastAsia"/>
              </w:rPr>
              <w:t>的</w:t>
            </w:r>
            <w:r w:rsidR="005A3AB4">
              <w:rPr>
                <w:rFonts w:hint="eastAsia"/>
              </w:rPr>
              <w:t>DFS</w:t>
            </w:r>
            <w:r w:rsidR="005A3AB4">
              <w:rPr>
                <w:rFonts w:hint="eastAsia"/>
              </w:rPr>
              <w:t>和</w:t>
            </w:r>
            <w:r w:rsidR="005A3AB4">
              <w:rPr>
                <w:rFonts w:hint="eastAsia"/>
              </w:rPr>
              <w:t>BFS</w:t>
            </w:r>
            <w:r w:rsidR="00233F1E">
              <w:rPr>
                <w:rFonts w:hint="eastAsia"/>
              </w:rPr>
              <w:t>遍历算法设计</w:t>
            </w:r>
            <w:r>
              <w:rPr>
                <w:rFonts w:hint="eastAsia"/>
              </w:rPr>
              <w:t>。</w:t>
            </w:r>
          </w:p>
        </w:tc>
        <w:tc>
          <w:tcPr>
            <w:tcW w:w="567" w:type="dxa"/>
            <w:vAlign w:val="center"/>
          </w:tcPr>
          <w:p w:rsidR="00995F63" w:rsidRPr="00382884"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sidR="005D4554">
              <w:rPr>
                <w:rFonts w:ascii="黑体" w:eastAsia="黑体" w:hint="eastAsia"/>
              </w:rPr>
              <w:t>9</w:t>
            </w:r>
            <w:r w:rsidR="00AF340D">
              <w:rPr>
                <w:rFonts w:hint="eastAsia"/>
              </w:rPr>
              <w:t>—图中带条件的路径查找</w:t>
            </w:r>
          </w:p>
        </w:tc>
        <w:tc>
          <w:tcPr>
            <w:tcW w:w="1417" w:type="dxa"/>
            <w:vAlign w:val="center"/>
          </w:tcPr>
          <w:p w:rsidR="00215102" w:rsidRPr="00B73AA1" w:rsidRDefault="00215102" w:rsidP="002D7A20">
            <w:pPr>
              <w:spacing w:before="100" w:beforeAutospacing="1" w:after="100" w:afterAutospacing="1"/>
              <w:rPr>
                <w:rFonts w:eastAsiaTheme="minorEastAsia"/>
                <w:bCs/>
              </w:rPr>
            </w:pPr>
            <w:r>
              <w:rPr>
                <w:rFonts w:hint="eastAsia"/>
              </w:rPr>
              <w:t>图遍历算法设计</w:t>
            </w:r>
          </w:p>
        </w:tc>
        <w:tc>
          <w:tcPr>
            <w:tcW w:w="2410" w:type="dxa"/>
            <w:vAlign w:val="center"/>
          </w:tcPr>
          <w:p w:rsidR="00215102" w:rsidRPr="00B73AA1" w:rsidRDefault="00AF340D" w:rsidP="00AF340D">
            <w:pPr>
              <w:spacing w:before="100" w:beforeAutospacing="1" w:after="100" w:afterAutospacing="1"/>
              <w:rPr>
                <w:rFonts w:eastAsiaTheme="minorEastAsia"/>
                <w:bCs/>
              </w:rPr>
            </w:pPr>
            <w:r w:rsidRPr="00B73AA1">
              <w:rPr>
                <w:rFonts w:eastAsiaTheme="minorEastAsia" w:hint="eastAsia"/>
                <w:bCs/>
              </w:rPr>
              <w:t>掌握</w:t>
            </w:r>
            <w:r>
              <w:rPr>
                <w:rFonts w:hint="eastAsia"/>
              </w:rPr>
              <w:t>图的</w:t>
            </w:r>
            <w:r>
              <w:rPr>
                <w:rFonts w:hint="eastAsia"/>
              </w:rPr>
              <w:t>DFS</w:t>
            </w:r>
            <w:r>
              <w:rPr>
                <w:rFonts w:hint="eastAsia"/>
              </w:rPr>
              <w:t>遍历算法设计。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6822A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0</w:t>
            </w:r>
            <w:r>
              <w:rPr>
                <w:rFonts w:hint="eastAsia"/>
              </w:rPr>
              <w:t>—线性表的查找算法设计</w:t>
            </w:r>
          </w:p>
        </w:tc>
        <w:tc>
          <w:tcPr>
            <w:tcW w:w="1417" w:type="dxa"/>
            <w:vAlign w:val="center"/>
          </w:tcPr>
          <w:p w:rsidR="00215102" w:rsidRPr="00B73AA1" w:rsidRDefault="00215102" w:rsidP="005D0786">
            <w:pPr>
              <w:spacing w:before="100" w:beforeAutospacing="1" w:after="100" w:afterAutospacing="1"/>
              <w:rPr>
                <w:rFonts w:eastAsiaTheme="minorEastAsia"/>
                <w:bCs/>
              </w:rPr>
            </w:pPr>
            <w:r>
              <w:rPr>
                <w:rFonts w:hint="eastAsia"/>
              </w:rPr>
              <w:t>查找算法设计</w:t>
            </w:r>
          </w:p>
        </w:tc>
        <w:tc>
          <w:tcPr>
            <w:tcW w:w="2410" w:type="dxa"/>
            <w:vAlign w:val="center"/>
          </w:tcPr>
          <w:p w:rsidR="00215102" w:rsidRPr="00B73AA1" w:rsidRDefault="00215102" w:rsidP="00680A10">
            <w:pPr>
              <w:spacing w:before="100" w:beforeAutospacing="1" w:after="100" w:afterAutospacing="1"/>
              <w:rPr>
                <w:rFonts w:eastAsiaTheme="minorEastAsia"/>
                <w:bCs/>
              </w:rPr>
            </w:pPr>
            <w:r w:rsidRPr="00B73AA1">
              <w:rPr>
                <w:rFonts w:eastAsiaTheme="minorEastAsia" w:hint="eastAsia"/>
              </w:rPr>
              <w:t>掌握</w:t>
            </w:r>
            <w:r>
              <w:rPr>
                <w:rFonts w:hint="eastAsia"/>
                <w:szCs w:val="21"/>
              </w:rPr>
              <w:t>顺序查找和折半查找</w:t>
            </w:r>
            <w:r>
              <w:rPr>
                <w:rFonts w:hint="eastAsia"/>
              </w:rPr>
              <w:t>算法设计。</w:t>
            </w:r>
          </w:p>
        </w:tc>
        <w:tc>
          <w:tcPr>
            <w:tcW w:w="567" w:type="dxa"/>
            <w:vAlign w:val="center"/>
          </w:tcPr>
          <w:p w:rsidR="00215102" w:rsidRPr="00382884"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6822A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1</w:t>
            </w:r>
            <w:r>
              <w:rPr>
                <w:rFonts w:hint="eastAsia"/>
              </w:rPr>
              <w:t>—树表的查找算法设计</w:t>
            </w:r>
          </w:p>
        </w:tc>
        <w:tc>
          <w:tcPr>
            <w:tcW w:w="1417" w:type="dxa"/>
            <w:vAlign w:val="center"/>
          </w:tcPr>
          <w:p w:rsidR="00215102" w:rsidRPr="00B73AA1" w:rsidRDefault="00215102" w:rsidP="00956199">
            <w:pPr>
              <w:spacing w:before="100" w:beforeAutospacing="1" w:after="100" w:afterAutospacing="1"/>
              <w:rPr>
                <w:rFonts w:eastAsiaTheme="minorEastAsia"/>
                <w:bCs/>
              </w:rPr>
            </w:pPr>
            <w:r>
              <w:rPr>
                <w:rFonts w:hint="eastAsia"/>
              </w:rPr>
              <w:t>查找算法设计</w:t>
            </w:r>
          </w:p>
        </w:tc>
        <w:tc>
          <w:tcPr>
            <w:tcW w:w="2410" w:type="dxa"/>
            <w:vAlign w:val="center"/>
          </w:tcPr>
          <w:p w:rsidR="00215102" w:rsidRPr="00B73AA1" w:rsidRDefault="00215102" w:rsidP="00680A10">
            <w:pPr>
              <w:spacing w:before="100" w:beforeAutospacing="1" w:after="100" w:afterAutospacing="1"/>
              <w:rPr>
                <w:rFonts w:eastAsiaTheme="minorEastAsia"/>
              </w:rPr>
            </w:pPr>
            <w:r w:rsidRPr="00B73AA1">
              <w:rPr>
                <w:rFonts w:eastAsiaTheme="minorEastAsia" w:hint="eastAsia"/>
              </w:rPr>
              <w:t>掌握</w:t>
            </w:r>
            <w:r>
              <w:rPr>
                <w:rFonts w:hint="eastAsia"/>
                <w:szCs w:val="21"/>
              </w:rPr>
              <w:t>二叉排序树</w:t>
            </w:r>
            <w:r>
              <w:rPr>
                <w:rFonts w:hint="eastAsia"/>
              </w:rPr>
              <w:t>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6822A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2</w:t>
            </w:r>
            <w:r>
              <w:rPr>
                <w:rFonts w:hint="eastAsia"/>
              </w:rPr>
              <w:t>—</w:t>
            </w:r>
            <w:r>
              <w:rPr>
                <w:rFonts w:hint="eastAsia"/>
                <w:szCs w:val="21"/>
              </w:rPr>
              <w:t>哈希表</w:t>
            </w:r>
            <w:r>
              <w:rPr>
                <w:rFonts w:hint="eastAsia"/>
              </w:rPr>
              <w:t>的查找算法设计</w:t>
            </w:r>
          </w:p>
        </w:tc>
        <w:tc>
          <w:tcPr>
            <w:tcW w:w="1417" w:type="dxa"/>
            <w:vAlign w:val="center"/>
          </w:tcPr>
          <w:p w:rsidR="00215102" w:rsidRPr="00B73AA1" w:rsidRDefault="00215102" w:rsidP="00956199">
            <w:pPr>
              <w:spacing w:before="100" w:beforeAutospacing="1" w:after="100" w:afterAutospacing="1"/>
              <w:rPr>
                <w:rFonts w:eastAsiaTheme="minorEastAsia"/>
                <w:bCs/>
              </w:rPr>
            </w:pPr>
            <w:r>
              <w:rPr>
                <w:rFonts w:hint="eastAsia"/>
              </w:rPr>
              <w:t>查找算法设计</w:t>
            </w:r>
          </w:p>
        </w:tc>
        <w:tc>
          <w:tcPr>
            <w:tcW w:w="2410" w:type="dxa"/>
            <w:vAlign w:val="center"/>
          </w:tcPr>
          <w:p w:rsidR="00215102" w:rsidRPr="00B73AA1" w:rsidRDefault="00215102" w:rsidP="00680A10">
            <w:pPr>
              <w:spacing w:before="100" w:beforeAutospacing="1" w:after="100" w:afterAutospacing="1"/>
              <w:rPr>
                <w:rFonts w:eastAsiaTheme="minorEastAsia"/>
              </w:rPr>
            </w:pPr>
            <w:r w:rsidRPr="00B73AA1">
              <w:rPr>
                <w:rFonts w:eastAsiaTheme="minorEastAsia" w:hint="eastAsia"/>
              </w:rPr>
              <w:t>掌握</w:t>
            </w:r>
            <w:r>
              <w:rPr>
                <w:rFonts w:hint="eastAsia"/>
                <w:szCs w:val="21"/>
              </w:rPr>
              <w:t>哈希表</w:t>
            </w:r>
            <w:r>
              <w:rPr>
                <w:rFonts w:hint="eastAsia"/>
              </w:rPr>
              <w:t>查找算法设计。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3</w:t>
            </w:r>
            <w:r>
              <w:rPr>
                <w:rFonts w:hint="eastAsia"/>
              </w:rPr>
              <w:t>—</w:t>
            </w:r>
            <w:r>
              <w:rPr>
                <w:rFonts w:hint="eastAsia"/>
                <w:szCs w:val="21"/>
              </w:rPr>
              <w:t>插入排序算法设计</w:t>
            </w:r>
          </w:p>
        </w:tc>
        <w:tc>
          <w:tcPr>
            <w:tcW w:w="1417" w:type="dxa"/>
            <w:vAlign w:val="center"/>
          </w:tcPr>
          <w:p w:rsidR="00215102" w:rsidRPr="00B73AA1" w:rsidRDefault="00215102" w:rsidP="005D0786">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直接插入排序、折半插入排序、希尔排序</w:t>
            </w:r>
            <w:r>
              <w:rPr>
                <w:rFonts w:hint="eastAsia"/>
              </w:rPr>
              <w:t>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4</w:t>
            </w:r>
            <w:r>
              <w:rPr>
                <w:rFonts w:hint="eastAsia"/>
              </w:rPr>
              <w:t>—</w:t>
            </w:r>
            <w:r>
              <w:rPr>
                <w:rFonts w:hint="eastAsia"/>
                <w:szCs w:val="21"/>
              </w:rPr>
              <w:t>交换排序算法设计</w:t>
            </w:r>
          </w:p>
        </w:tc>
        <w:tc>
          <w:tcPr>
            <w:tcW w:w="1417" w:type="dxa"/>
            <w:vAlign w:val="center"/>
          </w:tcPr>
          <w:p w:rsidR="00215102" w:rsidRPr="00B73AA1" w:rsidRDefault="00215102" w:rsidP="002D7A20">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冒泡排序、快速排序</w:t>
            </w:r>
            <w:r>
              <w:rPr>
                <w:rFonts w:hint="eastAsia"/>
              </w:rPr>
              <w:t>算法设计。</w:t>
            </w:r>
          </w:p>
        </w:tc>
        <w:tc>
          <w:tcPr>
            <w:tcW w:w="567" w:type="dxa"/>
            <w:vAlign w:val="center"/>
          </w:tcPr>
          <w:p w:rsidR="00215102" w:rsidRPr="00382884"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5</w:t>
            </w:r>
            <w:r>
              <w:rPr>
                <w:rFonts w:hint="eastAsia"/>
              </w:rPr>
              <w:t>—</w:t>
            </w:r>
            <w:r>
              <w:rPr>
                <w:rFonts w:hint="eastAsia"/>
                <w:szCs w:val="21"/>
              </w:rPr>
              <w:t>选择排序算法设计</w:t>
            </w:r>
          </w:p>
        </w:tc>
        <w:tc>
          <w:tcPr>
            <w:tcW w:w="1417" w:type="dxa"/>
            <w:vAlign w:val="center"/>
          </w:tcPr>
          <w:p w:rsidR="00215102" w:rsidRPr="00B73AA1" w:rsidRDefault="00215102" w:rsidP="002D7A20">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简单选择排序和堆排序</w:t>
            </w:r>
            <w:r>
              <w:rPr>
                <w:rFonts w:hint="eastAsia"/>
              </w:rPr>
              <w:t>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6</w:t>
            </w:r>
            <w:r>
              <w:rPr>
                <w:rFonts w:hint="eastAsia"/>
              </w:rPr>
              <w:t>—</w:t>
            </w:r>
            <w:r>
              <w:rPr>
                <w:rFonts w:hint="eastAsia"/>
                <w:szCs w:val="21"/>
              </w:rPr>
              <w:t>归并序算法设计</w:t>
            </w:r>
          </w:p>
        </w:tc>
        <w:tc>
          <w:tcPr>
            <w:tcW w:w="1417" w:type="dxa"/>
            <w:vAlign w:val="center"/>
          </w:tcPr>
          <w:p w:rsidR="00215102" w:rsidRPr="00B73AA1" w:rsidRDefault="00215102" w:rsidP="002D7A20">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二路归并排序</w:t>
            </w:r>
            <w:r>
              <w:rPr>
                <w:rFonts w:hint="eastAsia"/>
              </w:rPr>
              <w:t>算法设计。</w:t>
            </w:r>
          </w:p>
        </w:tc>
        <w:tc>
          <w:tcPr>
            <w:tcW w:w="567" w:type="dxa"/>
            <w:vAlign w:val="center"/>
          </w:tcPr>
          <w:p w:rsidR="00215102" w:rsidRPr="00382884" w:rsidRDefault="00215102"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E35454" w:rsidTr="003C4413">
        <w:tc>
          <w:tcPr>
            <w:tcW w:w="803" w:type="dxa"/>
            <w:vMerge w:val="restart"/>
            <w:vAlign w:val="center"/>
          </w:tcPr>
          <w:p w:rsidR="00E35454" w:rsidRPr="00382884" w:rsidRDefault="00E35454" w:rsidP="00E35454">
            <w:pPr>
              <w:spacing w:before="100" w:beforeAutospacing="1" w:after="100" w:afterAutospacing="1"/>
              <w:jc w:val="center"/>
              <w:rPr>
                <w:rFonts w:eastAsia="黑体"/>
                <w:bCs/>
              </w:rPr>
            </w:pPr>
            <w:r>
              <w:rPr>
                <w:rFonts w:eastAsia="黑体" w:hint="eastAsia"/>
                <w:bCs/>
              </w:rPr>
              <w:t>综合实验题</w:t>
            </w:r>
          </w:p>
        </w:tc>
        <w:tc>
          <w:tcPr>
            <w:tcW w:w="2566" w:type="dxa"/>
            <w:tcBorders>
              <w:top w:val="single" w:sz="4" w:space="0" w:color="000000"/>
              <w:bottom w:val="single" w:sz="4" w:space="0" w:color="000000"/>
            </w:tcBorders>
            <w:vAlign w:val="center"/>
          </w:tcPr>
          <w:p w:rsidR="00E35454" w:rsidRPr="00820E31" w:rsidRDefault="00E35454" w:rsidP="002D7A20">
            <w:pPr>
              <w:spacing w:before="100" w:beforeAutospacing="1" w:after="100" w:afterAutospacing="1"/>
            </w:pPr>
            <w:r>
              <w:rPr>
                <w:rFonts w:eastAsia="黑体"/>
                <w:bCs/>
              </w:rPr>
              <w:t>上机</w:t>
            </w:r>
            <w:r w:rsidRPr="003F65AF">
              <w:rPr>
                <w:rFonts w:eastAsia="黑体"/>
                <w:bCs/>
              </w:rPr>
              <w:t>实验项目</w:t>
            </w:r>
            <w:r>
              <w:rPr>
                <w:rFonts w:eastAsia="黑体" w:hint="eastAsia"/>
                <w:bCs/>
              </w:rPr>
              <w:t>1</w:t>
            </w:r>
            <w:r w:rsidRPr="003F65AF">
              <w:rPr>
                <w:rFonts w:hint="eastAsia"/>
              </w:rPr>
              <w:t>－</w:t>
            </w:r>
            <w:r>
              <w:rPr>
                <w:rFonts w:hint="eastAsia"/>
              </w:rPr>
              <w:t>线性表应用</w:t>
            </w:r>
            <w:r>
              <w:rPr>
                <w:rFonts w:hint="eastAsia"/>
              </w:rPr>
              <w:t>1</w:t>
            </w:r>
            <w:r>
              <w:rPr>
                <w:rFonts w:hint="eastAsia"/>
              </w:rPr>
              <w:t>：</w:t>
            </w:r>
            <w:r>
              <w:rPr>
                <w:rFonts w:ascii="宋体" w:hAnsi="宋体" w:hint="eastAsia"/>
              </w:rPr>
              <w:t>①</w:t>
            </w:r>
            <w:r w:rsidRPr="002A063B">
              <w:rPr>
                <w:rFonts w:hint="eastAsia"/>
              </w:rPr>
              <w:t>求集合（用单链表表示）的并、交和差运算</w:t>
            </w:r>
            <w:r>
              <w:rPr>
                <w:rFonts w:hint="eastAsia"/>
              </w:rPr>
              <w:t>，</w:t>
            </w:r>
            <w:r>
              <w:rPr>
                <w:rFonts w:ascii="宋体" w:hAnsi="宋体" w:hint="eastAsia"/>
              </w:rPr>
              <w:t xml:space="preserve">② </w:t>
            </w:r>
            <w:r w:rsidRPr="002A063B">
              <w:rPr>
                <w:rFonts w:hint="eastAsia"/>
              </w:rPr>
              <w:t>求两个多项式相加运算</w:t>
            </w:r>
            <w:r>
              <w:rPr>
                <w:rFonts w:hint="eastAsia"/>
              </w:rPr>
              <w:t>，</w:t>
            </w:r>
            <w:r>
              <w:rPr>
                <w:rFonts w:ascii="宋体" w:hAnsi="宋体" w:hint="eastAsia"/>
              </w:rPr>
              <w:t xml:space="preserve">③ </w:t>
            </w:r>
            <w:r w:rsidRPr="002A063B">
              <w:rPr>
                <w:rFonts w:hint="eastAsia"/>
              </w:rPr>
              <w:t>链表综合算法设计</w:t>
            </w:r>
            <w:r>
              <w:rPr>
                <w:rFonts w:hint="eastAsia"/>
              </w:rPr>
              <w:t>。</w:t>
            </w:r>
          </w:p>
        </w:tc>
        <w:tc>
          <w:tcPr>
            <w:tcW w:w="1417" w:type="dxa"/>
            <w:tcBorders>
              <w:bottom w:val="single" w:sz="4" w:space="0" w:color="000000"/>
            </w:tcBorders>
            <w:vAlign w:val="center"/>
          </w:tcPr>
          <w:p w:rsidR="00E35454" w:rsidRPr="003F65AF" w:rsidRDefault="00E35454" w:rsidP="002D7A20">
            <w:pPr>
              <w:spacing w:before="100" w:beforeAutospacing="1" w:after="100" w:afterAutospacing="1"/>
            </w:pPr>
            <w:r>
              <w:rPr>
                <w:rFonts w:hint="eastAsia"/>
              </w:rPr>
              <w:t>线性表应用</w:t>
            </w:r>
          </w:p>
        </w:tc>
        <w:tc>
          <w:tcPr>
            <w:tcW w:w="2410" w:type="dxa"/>
            <w:vAlign w:val="center"/>
          </w:tcPr>
          <w:p w:rsidR="00E35454" w:rsidRPr="003F65AF" w:rsidRDefault="00E35454" w:rsidP="002D7A20">
            <w:pPr>
              <w:spacing w:before="100" w:beforeAutospacing="1" w:after="100" w:afterAutospacing="1"/>
            </w:pPr>
            <w:r w:rsidRPr="003F65AF">
              <w:rPr>
                <w:rFonts w:hint="eastAsia"/>
              </w:rPr>
              <w:t>熟练掌握</w:t>
            </w:r>
            <w:r>
              <w:rPr>
                <w:rFonts w:hint="eastAsia"/>
              </w:rPr>
              <w:t>线性表的各种存储结构和求解问题的算法设计</w:t>
            </w:r>
            <w:r w:rsidRPr="003F65AF">
              <w:rPr>
                <w:rFonts w:hint="eastAsia"/>
              </w:rPr>
              <w:t>。</w:t>
            </w:r>
          </w:p>
        </w:tc>
        <w:tc>
          <w:tcPr>
            <w:tcW w:w="567" w:type="dxa"/>
            <w:vAlign w:val="center"/>
          </w:tcPr>
          <w:p w:rsidR="00E35454" w:rsidRPr="003F65AF" w:rsidRDefault="00E35454" w:rsidP="005D0786">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r w:rsidR="00E35454" w:rsidTr="003C4413">
        <w:tc>
          <w:tcPr>
            <w:tcW w:w="803" w:type="dxa"/>
            <w:vMerge/>
          </w:tcPr>
          <w:p w:rsidR="00E35454" w:rsidRPr="00382884" w:rsidRDefault="00E35454" w:rsidP="003D215A">
            <w:pPr>
              <w:spacing w:before="100" w:beforeAutospacing="1" w:after="100" w:afterAutospacing="1"/>
              <w:jc w:val="center"/>
              <w:rPr>
                <w:rFonts w:eastAsia="黑体"/>
                <w:bCs/>
              </w:rPr>
            </w:pPr>
          </w:p>
        </w:tc>
        <w:tc>
          <w:tcPr>
            <w:tcW w:w="2566" w:type="dxa"/>
            <w:tcBorders>
              <w:top w:val="single" w:sz="4" w:space="0" w:color="000000"/>
              <w:bottom w:val="single" w:sz="4" w:space="0" w:color="000000"/>
            </w:tcBorders>
            <w:vAlign w:val="center"/>
          </w:tcPr>
          <w:p w:rsidR="00E35454" w:rsidRPr="003F65AF" w:rsidRDefault="00E35454" w:rsidP="00FA113D">
            <w:pPr>
              <w:spacing w:before="100" w:beforeAutospacing="1" w:after="100" w:afterAutospacing="1"/>
            </w:pPr>
            <w:r>
              <w:rPr>
                <w:rFonts w:eastAsia="黑体"/>
                <w:bCs/>
              </w:rPr>
              <w:t>上机</w:t>
            </w:r>
            <w:r w:rsidRPr="003F65AF">
              <w:rPr>
                <w:rFonts w:eastAsia="黑体"/>
                <w:bCs/>
              </w:rPr>
              <w:t>实验项目</w:t>
            </w:r>
            <w:r>
              <w:rPr>
                <w:rFonts w:eastAsia="黑体" w:hint="eastAsia"/>
                <w:bCs/>
              </w:rPr>
              <w:t>2</w:t>
            </w:r>
            <w:r w:rsidRPr="003F65AF">
              <w:rPr>
                <w:rFonts w:hint="eastAsia"/>
              </w:rPr>
              <w:t>－</w:t>
            </w:r>
            <w:r>
              <w:rPr>
                <w:rFonts w:hint="eastAsia"/>
              </w:rPr>
              <w:t>用</w:t>
            </w:r>
            <w:r>
              <w:rPr>
                <w:rFonts w:hint="eastAsia"/>
                <w:szCs w:val="21"/>
              </w:rPr>
              <w:t>二叉</w:t>
            </w:r>
            <w:r>
              <w:rPr>
                <w:rFonts w:hint="eastAsia"/>
              </w:rPr>
              <w:t>树表示家谱并实现相关算法</w:t>
            </w:r>
          </w:p>
        </w:tc>
        <w:tc>
          <w:tcPr>
            <w:tcW w:w="1417" w:type="dxa"/>
            <w:tcBorders>
              <w:top w:val="single" w:sz="4" w:space="0" w:color="000000"/>
              <w:bottom w:val="single" w:sz="4" w:space="0" w:color="000000"/>
            </w:tcBorders>
            <w:vAlign w:val="center"/>
          </w:tcPr>
          <w:p w:rsidR="00E35454" w:rsidRDefault="00E35454" w:rsidP="002D7A20">
            <w:pPr>
              <w:spacing w:before="100" w:beforeAutospacing="1" w:after="100" w:afterAutospacing="1"/>
            </w:pPr>
            <w:bookmarkStart w:id="7" w:name="OLE_LINK1"/>
            <w:bookmarkStart w:id="8" w:name="OLE_LINK2"/>
            <w:r>
              <w:rPr>
                <w:rFonts w:hint="eastAsia"/>
                <w:szCs w:val="21"/>
              </w:rPr>
              <w:t>二叉</w:t>
            </w:r>
            <w:r>
              <w:rPr>
                <w:rFonts w:hint="eastAsia"/>
              </w:rPr>
              <w:t>树</w:t>
            </w:r>
            <w:bookmarkEnd w:id="7"/>
            <w:bookmarkEnd w:id="8"/>
            <w:r>
              <w:rPr>
                <w:rFonts w:hint="eastAsia"/>
              </w:rPr>
              <w:t>遍历算法的应用</w:t>
            </w:r>
          </w:p>
        </w:tc>
        <w:tc>
          <w:tcPr>
            <w:tcW w:w="2410" w:type="dxa"/>
          </w:tcPr>
          <w:p w:rsidR="00E35454" w:rsidRDefault="00E35454" w:rsidP="002D7A20">
            <w:pPr>
              <w:spacing w:before="100" w:beforeAutospacing="1" w:after="100" w:afterAutospacing="1"/>
            </w:pPr>
            <w:r>
              <w:t>掌握</w:t>
            </w:r>
            <w:r>
              <w:rPr>
                <w:rFonts w:hint="eastAsia"/>
              </w:rPr>
              <w:t>基于</w:t>
            </w:r>
            <w:r>
              <w:rPr>
                <w:rFonts w:hint="eastAsia"/>
                <w:szCs w:val="21"/>
              </w:rPr>
              <w:t>二叉</w:t>
            </w:r>
            <w:r>
              <w:rPr>
                <w:rFonts w:hint="eastAsia"/>
              </w:rPr>
              <w:t>树遍历的</w:t>
            </w:r>
            <w:r>
              <w:rPr>
                <w:rFonts w:hint="eastAsia"/>
                <w:szCs w:val="21"/>
              </w:rPr>
              <w:t>二叉</w:t>
            </w:r>
            <w:r>
              <w:rPr>
                <w:rFonts w:hint="eastAsia"/>
              </w:rPr>
              <w:t>树递归算法设计。</w:t>
            </w:r>
          </w:p>
        </w:tc>
        <w:tc>
          <w:tcPr>
            <w:tcW w:w="567" w:type="dxa"/>
            <w:vAlign w:val="center"/>
          </w:tcPr>
          <w:p w:rsidR="00E35454" w:rsidRPr="003F65AF" w:rsidRDefault="00E35454" w:rsidP="00C97970">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r w:rsidR="00E35454" w:rsidTr="003C4413">
        <w:tc>
          <w:tcPr>
            <w:tcW w:w="803" w:type="dxa"/>
            <w:vMerge/>
          </w:tcPr>
          <w:p w:rsidR="00E35454" w:rsidRPr="00382884" w:rsidRDefault="00E35454" w:rsidP="003D215A">
            <w:pPr>
              <w:spacing w:before="100" w:beforeAutospacing="1" w:after="100" w:afterAutospacing="1"/>
              <w:jc w:val="center"/>
              <w:rPr>
                <w:rFonts w:eastAsia="黑体"/>
                <w:bCs/>
              </w:rPr>
            </w:pPr>
          </w:p>
        </w:tc>
        <w:tc>
          <w:tcPr>
            <w:tcW w:w="2566" w:type="dxa"/>
            <w:tcBorders>
              <w:top w:val="single" w:sz="4" w:space="0" w:color="000000"/>
              <w:bottom w:val="single" w:sz="4" w:space="0" w:color="000000"/>
            </w:tcBorders>
            <w:vAlign w:val="center"/>
          </w:tcPr>
          <w:p w:rsidR="00E35454" w:rsidRPr="003F65AF" w:rsidRDefault="00E35454" w:rsidP="00833F82">
            <w:pPr>
              <w:spacing w:before="100" w:beforeAutospacing="1" w:after="100" w:afterAutospacing="1"/>
            </w:pPr>
            <w:r>
              <w:rPr>
                <w:rFonts w:eastAsia="黑体"/>
                <w:bCs/>
              </w:rPr>
              <w:t>上机</w:t>
            </w:r>
            <w:r w:rsidRPr="003F65AF">
              <w:rPr>
                <w:rFonts w:eastAsia="黑体"/>
                <w:bCs/>
              </w:rPr>
              <w:t>实验项目</w:t>
            </w:r>
            <w:r>
              <w:rPr>
                <w:rFonts w:eastAsia="黑体" w:hint="eastAsia"/>
                <w:bCs/>
              </w:rPr>
              <w:t>3</w:t>
            </w:r>
            <w:r w:rsidRPr="003F65AF">
              <w:rPr>
                <w:rFonts w:hint="eastAsia"/>
              </w:rPr>
              <w:t>－</w:t>
            </w:r>
            <w:r>
              <w:rPr>
                <w:rFonts w:hint="eastAsia"/>
              </w:rPr>
              <w:t>GIS</w:t>
            </w:r>
            <w:r>
              <w:rPr>
                <w:rFonts w:hint="eastAsia"/>
              </w:rPr>
              <w:t>中最短路径规划</w:t>
            </w:r>
            <w:r w:rsidRPr="003F65AF">
              <w:rPr>
                <w:rFonts w:hint="eastAsia"/>
              </w:rPr>
              <w:t>。</w:t>
            </w:r>
          </w:p>
        </w:tc>
        <w:tc>
          <w:tcPr>
            <w:tcW w:w="1417" w:type="dxa"/>
            <w:tcBorders>
              <w:top w:val="single" w:sz="4" w:space="0" w:color="000000"/>
              <w:bottom w:val="single" w:sz="4" w:space="0" w:color="000000"/>
            </w:tcBorders>
            <w:vAlign w:val="center"/>
          </w:tcPr>
          <w:p w:rsidR="00E35454" w:rsidRDefault="00E35454" w:rsidP="002D7A20">
            <w:r>
              <w:rPr>
                <w:rFonts w:hint="eastAsia"/>
              </w:rPr>
              <w:t>图的应用</w:t>
            </w:r>
          </w:p>
        </w:tc>
        <w:tc>
          <w:tcPr>
            <w:tcW w:w="2410" w:type="dxa"/>
            <w:vAlign w:val="center"/>
          </w:tcPr>
          <w:p w:rsidR="00E35454" w:rsidRPr="00161CAC" w:rsidRDefault="00E35454" w:rsidP="00833F82">
            <w:r>
              <w:rPr>
                <w:rFonts w:hint="eastAsia"/>
              </w:rPr>
              <w:t>掌握求图的最短路径的算法。</w:t>
            </w:r>
          </w:p>
        </w:tc>
        <w:tc>
          <w:tcPr>
            <w:tcW w:w="567" w:type="dxa"/>
            <w:vAlign w:val="center"/>
          </w:tcPr>
          <w:p w:rsidR="00E35454" w:rsidRPr="003F65AF" w:rsidRDefault="00E35454" w:rsidP="005D0786">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r w:rsidR="00E35454" w:rsidTr="003C4413">
        <w:tc>
          <w:tcPr>
            <w:tcW w:w="803" w:type="dxa"/>
            <w:vMerge/>
          </w:tcPr>
          <w:p w:rsidR="00E35454" w:rsidRPr="00382884" w:rsidRDefault="00E35454" w:rsidP="003D215A">
            <w:pPr>
              <w:spacing w:before="100" w:beforeAutospacing="1" w:after="100" w:afterAutospacing="1"/>
              <w:jc w:val="center"/>
              <w:rPr>
                <w:rFonts w:eastAsia="黑体"/>
                <w:bCs/>
              </w:rPr>
            </w:pPr>
          </w:p>
        </w:tc>
        <w:tc>
          <w:tcPr>
            <w:tcW w:w="2566" w:type="dxa"/>
            <w:tcBorders>
              <w:top w:val="single" w:sz="4" w:space="0" w:color="000000"/>
              <w:bottom w:val="single" w:sz="4" w:space="0" w:color="000000"/>
            </w:tcBorders>
            <w:vAlign w:val="center"/>
          </w:tcPr>
          <w:p w:rsidR="00E35454" w:rsidRDefault="00E35454" w:rsidP="00FA0A93">
            <w:pPr>
              <w:spacing w:before="100" w:beforeAutospacing="1" w:after="100" w:afterAutospacing="1"/>
              <w:rPr>
                <w:rFonts w:eastAsia="黑体"/>
                <w:bCs/>
              </w:rPr>
            </w:pPr>
            <w:r>
              <w:rPr>
                <w:rFonts w:eastAsia="黑体"/>
                <w:bCs/>
              </w:rPr>
              <w:t>上机</w:t>
            </w:r>
            <w:r w:rsidRPr="003F65AF">
              <w:rPr>
                <w:rFonts w:eastAsia="黑体"/>
                <w:bCs/>
              </w:rPr>
              <w:t>实验项目</w:t>
            </w:r>
            <w:r>
              <w:rPr>
                <w:rFonts w:eastAsia="黑体" w:hint="eastAsia"/>
                <w:bCs/>
              </w:rPr>
              <w:t>3</w:t>
            </w:r>
            <w:r w:rsidRPr="003F65AF">
              <w:rPr>
                <w:rFonts w:hint="eastAsia"/>
              </w:rPr>
              <w:t>－</w:t>
            </w:r>
            <w:r>
              <w:rPr>
                <w:rFonts w:hint="eastAsia"/>
              </w:rPr>
              <w:t>各种内排序算法的时间比较</w:t>
            </w:r>
            <w:r w:rsidRPr="003F65AF">
              <w:rPr>
                <w:rFonts w:hint="eastAsia"/>
              </w:rPr>
              <w:t>。</w:t>
            </w:r>
          </w:p>
        </w:tc>
        <w:tc>
          <w:tcPr>
            <w:tcW w:w="1417" w:type="dxa"/>
            <w:tcBorders>
              <w:top w:val="single" w:sz="4" w:space="0" w:color="000000"/>
              <w:bottom w:val="single" w:sz="4" w:space="0" w:color="000000"/>
            </w:tcBorders>
            <w:vAlign w:val="center"/>
          </w:tcPr>
          <w:p w:rsidR="00E35454" w:rsidRPr="00B73AA1" w:rsidRDefault="00E35454" w:rsidP="005D0786">
            <w:pPr>
              <w:spacing w:before="100" w:beforeAutospacing="1" w:after="100" w:afterAutospacing="1"/>
              <w:rPr>
                <w:rFonts w:eastAsiaTheme="minorEastAsia"/>
              </w:rPr>
            </w:pPr>
            <w:r>
              <w:rPr>
                <w:rFonts w:hint="eastAsia"/>
              </w:rPr>
              <w:t>内排序的应用</w:t>
            </w:r>
          </w:p>
        </w:tc>
        <w:tc>
          <w:tcPr>
            <w:tcW w:w="2410" w:type="dxa"/>
            <w:vAlign w:val="center"/>
          </w:tcPr>
          <w:p w:rsidR="00E35454" w:rsidRPr="00B73AA1" w:rsidRDefault="00E35454" w:rsidP="00385CE1">
            <w:pPr>
              <w:spacing w:before="100" w:beforeAutospacing="1" w:after="100" w:afterAutospacing="1"/>
              <w:rPr>
                <w:rFonts w:eastAsiaTheme="minorEastAsia"/>
              </w:rPr>
            </w:pPr>
            <w:r>
              <w:rPr>
                <w:rFonts w:hint="eastAsia"/>
              </w:rPr>
              <w:t>掌握各种内排序算法的求解策略。</w:t>
            </w:r>
          </w:p>
        </w:tc>
        <w:tc>
          <w:tcPr>
            <w:tcW w:w="567" w:type="dxa"/>
            <w:vAlign w:val="center"/>
          </w:tcPr>
          <w:p w:rsidR="00E35454" w:rsidRPr="003F65AF" w:rsidRDefault="00E35454" w:rsidP="005D0786">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bl>
    <w:p w:rsidR="00C90121" w:rsidRDefault="00C90121" w:rsidP="00E11B05">
      <w:pPr>
        <w:spacing w:before="100" w:beforeAutospacing="1" w:after="100" w:afterAutospacing="1"/>
        <w:outlineLvl w:val="1"/>
        <w:rPr>
          <w:rFonts w:eastAsia="黑体"/>
          <w:b/>
          <w:bCs/>
        </w:rPr>
      </w:pPr>
      <w:r>
        <w:rPr>
          <w:rFonts w:eastAsia="黑体" w:hint="eastAsia"/>
          <w:b/>
          <w:bCs/>
        </w:rPr>
        <w:t>七、教学案例安排</w:t>
      </w:r>
    </w:p>
    <w:tbl>
      <w:tblPr>
        <w:tblStyle w:val="a6"/>
        <w:tblW w:w="0" w:type="auto"/>
        <w:tblLook w:val="04A0"/>
      </w:tblPr>
      <w:tblGrid>
        <w:gridCol w:w="1242"/>
        <w:gridCol w:w="5263"/>
        <w:gridCol w:w="1741"/>
        <w:gridCol w:w="463"/>
      </w:tblGrid>
      <w:tr w:rsidR="00E7077A" w:rsidTr="00E7077A">
        <w:tc>
          <w:tcPr>
            <w:tcW w:w="1242" w:type="dxa"/>
          </w:tcPr>
          <w:p w:rsidR="00C90121" w:rsidRPr="00C90121" w:rsidRDefault="00C90121" w:rsidP="006E5B39">
            <w:pPr>
              <w:spacing w:before="100" w:beforeAutospacing="1" w:after="100" w:afterAutospacing="1"/>
              <w:jc w:val="center"/>
              <w:rPr>
                <w:rFonts w:eastAsia="黑体"/>
                <w:b/>
                <w:bCs/>
              </w:rPr>
            </w:pPr>
            <w:r w:rsidRPr="00C90121">
              <w:rPr>
                <w:rFonts w:eastAsia="黑体" w:hint="eastAsia"/>
                <w:b/>
                <w:bCs/>
              </w:rPr>
              <w:t>案例名称</w:t>
            </w:r>
          </w:p>
        </w:tc>
        <w:tc>
          <w:tcPr>
            <w:tcW w:w="5263" w:type="dxa"/>
          </w:tcPr>
          <w:p w:rsidR="00C90121" w:rsidRPr="00C90121" w:rsidRDefault="00C90121" w:rsidP="006E5B39">
            <w:pPr>
              <w:spacing w:before="100" w:beforeAutospacing="1" w:after="100" w:afterAutospacing="1"/>
              <w:jc w:val="center"/>
              <w:rPr>
                <w:rFonts w:eastAsia="黑体"/>
                <w:b/>
                <w:bCs/>
              </w:rPr>
            </w:pPr>
            <w:r>
              <w:rPr>
                <w:rFonts w:eastAsia="黑体" w:hint="eastAsia"/>
                <w:b/>
                <w:bCs/>
              </w:rPr>
              <w:t>案例内容</w:t>
            </w:r>
            <w:r w:rsidR="00386CEB">
              <w:rPr>
                <w:rFonts w:eastAsia="黑体" w:hint="eastAsia"/>
                <w:b/>
                <w:bCs/>
              </w:rPr>
              <w:t>及要求</w:t>
            </w:r>
          </w:p>
        </w:tc>
        <w:tc>
          <w:tcPr>
            <w:tcW w:w="0" w:type="auto"/>
          </w:tcPr>
          <w:p w:rsidR="00C90121" w:rsidRPr="00C90121" w:rsidRDefault="00C90121" w:rsidP="006E5B39">
            <w:pPr>
              <w:spacing w:before="100" w:beforeAutospacing="1" w:after="100" w:afterAutospacing="1"/>
              <w:jc w:val="center"/>
              <w:rPr>
                <w:rFonts w:eastAsia="黑体"/>
                <w:b/>
                <w:bCs/>
              </w:rPr>
            </w:pPr>
            <w:r>
              <w:rPr>
                <w:rFonts w:eastAsia="黑体" w:hint="eastAsia"/>
                <w:b/>
                <w:bCs/>
              </w:rPr>
              <w:t>知识单元能力单元</w:t>
            </w:r>
          </w:p>
        </w:tc>
        <w:tc>
          <w:tcPr>
            <w:tcW w:w="0" w:type="auto"/>
          </w:tcPr>
          <w:p w:rsidR="00C90121" w:rsidRPr="00C90121" w:rsidRDefault="00C90121" w:rsidP="006E5B39">
            <w:pPr>
              <w:spacing w:before="100" w:beforeAutospacing="1" w:after="100" w:afterAutospacing="1"/>
              <w:jc w:val="center"/>
              <w:rPr>
                <w:rFonts w:eastAsia="黑体"/>
                <w:b/>
                <w:bCs/>
              </w:rPr>
            </w:pPr>
            <w:r>
              <w:rPr>
                <w:rFonts w:eastAsia="黑体" w:hint="eastAsia"/>
                <w:b/>
                <w:bCs/>
              </w:rPr>
              <w:t>备注</w:t>
            </w:r>
          </w:p>
        </w:tc>
      </w:tr>
      <w:tr w:rsidR="00E7077A" w:rsidRPr="00C90121" w:rsidTr="00E7077A">
        <w:tc>
          <w:tcPr>
            <w:tcW w:w="1242" w:type="dxa"/>
          </w:tcPr>
          <w:p w:rsidR="00C90121" w:rsidRPr="00662FC7" w:rsidRDefault="00DC2662" w:rsidP="00DC2662">
            <w:pPr>
              <w:spacing w:before="100" w:beforeAutospacing="1" w:after="100" w:afterAutospacing="1"/>
            </w:pPr>
            <w:r>
              <w:rPr>
                <w:rFonts w:hint="eastAsia"/>
              </w:rPr>
              <w:t>表连接问题求解</w:t>
            </w:r>
          </w:p>
        </w:tc>
        <w:tc>
          <w:tcPr>
            <w:tcW w:w="5263" w:type="dxa"/>
          </w:tcPr>
          <w:p w:rsidR="00C90121" w:rsidRPr="00662FC7" w:rsidRDefault="005C5A31" w:rsidP="00207BFD">
            <w:pPr>
              <w:spacing w:before="100" w:beforeAutospacing="1" w:after="100" w:afterAutospacing="1"/>
            </w:pPr>
            <w:r>
              <w:rPr>
                <w:rFonts w:hint="eastAsia"/>
              </w:rPr>
              <w:t>从问题描述、数据组织到运算算法设计完整过程。</w:t>
            </w:r>
          </w:p>
        </w:tc>
        <w:tc>
          <w:tcPr>
            <w:tcW w:w="0" w:type="auto"/>
            <w:vAlign w:val="center"/>
          </w:tcPr>
          <w:p w:rsidR="00C90121" w:rsidRPr="00662FC7" w:rsidRDefault="00DC2662" w:rsidP="003C4413">
            <w:pPr>
              <w:spacing w:before="100" w:beforeAutospacing="1" w:after="100" w:afterAutospacing="1"/>
              <w:jc w:val="center"/>
            </w:pPr>
            <w:r>
              <w:rPr>
                <w:rFonts w:hint="eastAsia"/>
              </w:rPr>
              <w:t>线性表</w:t>
            </w:r>
          </w:p>
        </w:tc>
        <w:tc>
          <w:tcPr>
            <w:tcW w:w="0" w:type="auto"/>
          </w:tcPr>
          <w:p w:rsidR="00C90121" w:rsidRPr="00662FC7" w:rsidRDefault="00C90121" w:rsidP="007A4B8E">
            <w:pPr>
              <w:spacing w:before="100" w:beforeAutospacing="1" w:after="100" w:afterAutospacing="1"/>
            </w:pPr>
          </w:p>
        </w:tc>
      </w:tr>
      <w:tr w:rsidR="00E7077A" w:rsidRPr="00C90121" w:rsidTr="00E7077A">
        <w:tc>
          <w:tcPr>
            <w:tcW w:w="1242" w:type="dxa"/>
          </w:tcPr>
          <w:p w:rsidR="00F67348" w:rsidRPr="00662FC7" w:rsidRDefault="00D01C87" w:rsidP="00D01C87">
            <w:pPr>
              <w:spacing w:before="100" w:beforeAutospacing="1" w:after="100" w:afterAutospacing="1"/>
            </w:pPr>
            <w:r>
              <w:rPr>
                <w:rFonts w:hint="eastAsia"/>
              </w:rPr>
              <w:t>用栈求解迷宫问题</w:t>
            </w:r>
          </w:p>
        </w:tc>
        <w:tc>
          <w:tcPr>
            <w:tcW w:w="5263" w:type="dxa"/>
          </w:tcPr>
          <w:p w:rsidR="00F67348" w:rsidRPr="00662FC7" w:rsidRDefault="00EA696B" w:rsidP="00C95ED3">
            <w:pPr>
              <w:spacing w:before="100" w:beforeAutospacing="1" w:after="100" w:afterAutospacing="1"/>
            </w:pPr>
            <w:r>
              <w:rPr>
                <w:rFonts w:hint="eastAsia"/>
              </w:rPr>
              <w:t>从问题描述、数据组织到运算算法设计完整过程。</w:t>
            </w:r>
          </w:p>
        </w:tc>
        <w:tc>
          <w:tcPr>
            <w:tcW w:w="0" w:type="auto"/>
            <w:vAlign w:val="center"/>
          </w:tcPr>
          <w:p w:rsidR="00F67348" w:rsidRPr="00662FC7" w:rsidRDefault="00D01C87" w:rsidP="003C4413">
            <w:pPr>
              <w:spacing w:before="100" w:beforeAutospacing="1" w:after="100" w:afterAutospacing="1"/>
              <w:jc w:val="center"/>
            </w:pPr>
            <w:r>
              <w:rPr>
                <w:rFonts w:hint="eastAsia"/>
              </w:rPr>
              <w:t>栈</w:t>
            </w:r>
          </w:p>
        </w:tc>
        <w:tc>
          <w:tcPr>
            <w:tcW w:w="0" w:type="auto"/>
          </w:tcPr>
          <w:p w:rsidR="00F67348" w:rsidRPr="00662FC7" w:rsidRDefault="00F67348" w:rsidP="007A4B8E">
            <w:pPr>
              <w:spacing w:before="100" w:beforeAutospacing="1" w:after="100" w:afterAutospacing="1"/>
            </w:pPr>
          </w:p>
        </w:tc>
      </w:tr>
      <w:tr w:rsidR="00E7077A" w:rsidRPr="00C90121" w:rsidTr="00E7077A">
        <w:tc>
          <w:tcPr>
            <w:tcW w:w="1242" w:type="dxa"/>
          </w:tcPr>
          <w:p w:rsidR="00EA696B" w:rsidRPr="00662FC7" w:rsidRDefault="00EA696B" w:rsidP="00EA696B">
            <w:pPr>
              <w:spacing w:before="100" w:beforeAutospacing="1" w:after="100" w:afterAutospacing="1"/>
            </w:pPr>
            <w:r>
              <w:rPr>
                <w:rFonts w:hint="eastAsia"/>
              </w:rPr>
              <w:lastRenderedPageBreak/>
              <w:t>用队列求解迷宫问题</w:t>
            </w:r>
          </w:p>
        </w:tc>
        <w:tc>
          <w:tcPr>
            <w:tcW w:w="5263" w:type="dxa"/>
          </w:tcPr>
          <w:p w:rsidR="00EA696B" w:rsidRPr="00662FC7" w:rsidRDefault="00EA696B" w:rsidP="002D7A20">
            <w:pPr>
              <w:spacing w:before="100" w:beforeAutospacing="1" w:after="100" w:afterAutospacing="1"/>
            </w:pPr>
            <w:r>
              <w:rPr>
                <w:rFonts w:hint="eastAsia"/>
              </w:rPr>
              <w:t>从问题描述、数据组织到运算算法设计完整过程。</w:t>
            </w:r>
          </w:p>
        </w:tc>
        <w:tc>
          <w:tcPr>
            <w:tcW w:w="0" w:type="auto"/>
            <w:vAlign w:val="center"/>
          </w:tcPr>
          <w:p w:rsidR="00EA696B" w:rsidRPr="00662FC7" w:rsidRDefault="00EA696B" w:rsidP="003C4413">
            <w:pPr>
              <w:spacing w:before="100" w:beforeAutospacing="1" w:after="100" w:afterAutospacing="1"/>
              <w:jc w:val="center"/>
            </w:pPr>
            <w:r>
              <w:rPr>
                <w:rFonts w:hint="eastAsia"/>
              </w:rPr>
              <w:t>队列</w:t>
            </w:r>
          </w:p>
        </w:tc>
        <w:tc>
          <w:tcPr>
            <w:tcW w:w="0" w:type="auto"/>
          </w:tcPr>
          <w:p w:rsidR="00EA696B" w:rsidRPr="00662FC7" w:rsidRDefault="00EA696B" w:rsidP="007A4B8E">
            <w:pPr>
              <w:spacing w:before="100" w:beforeAutospacing="1" w:after="100" w:afterAutospacing="1"/>
            </w:pPr>
          </w:p>
        </w:tc>
      </w:tr>
      <w:tr w:rsidR="00E7077A" w:rsidRPr="00C90121" w:rsidTr="00E7077A">
        <w:tc>
          <w:tcPr>
            <w:tcW w:w="1242" w:type="dxa"/>
          </w:tcPr>
          <w:p w:rsidR="00F67348" w:rsidRPr="00662FC7" w:rsidRDefault="00CC4F65" w:rsidP="00CC4F65">
            <w:pPr>
              <w:spacing w:before="100" w:beforeAutospacing="1" w:after="100" w:afterAutospacing="1"/>
            </w:pPr>
            <w:r>
              <w:rPr>
                <w:rFonts w:hint="eastAsia"/>
              </w:rPr>
              <w:t>二叉树递归算法设计</w:t>
            </w:r>
          </w:p>
        </w:tc>
        <w:tc>
          <w:tcPr>
            <w:tcW w:w="5263" w:type="dxa"/>
          </w:tcPr>
          <w:p w:rsidR="00F67348" w:rsidRPr="00662FC7" w:rsidRDefault="009E591D" w:rsidP="00B87ABE">
            <w:pPr>
              <w:spacing w:before="100" w:beforeAutospacing="1" w:after="100" w:afterAutospacing="1"/>
            </w:pPr>
            <w:r w:rsidRPr="00662FC7">
              <w:rPr>
                <w:rFonts w:hint="eastAsia"/>
              </w:rPr>
              <w:t>以</w:t>
            </w:r>
            <w:r w:rsidR="00A31A4F">
              <w:rPr>
                <w:rFonts w:hint="eastAsia"/>
              </w:rPr>
              <w:t>二叉树</w:t>
            </w:r>
            <w:r w:rsidR="00B87ABE">
              <w:rPr>
                <w:rFonts w:hint="eastAsia"/>
              </w:rPr>
              <w:t>的常用</w:t>
            </w:r>
            <w:r w:rsidR="00A31A4F">
              <w:rPr>
                <w:rFonts w:hint="eastAsia"/>
              </w:rPr>
              <w:t>算法</w:t>
            </w:r>
            <w:r w:rsidR="00AD0136">
              <w:rPr>
                <w:rFonts w:hint="eastAsia"/>
              </w:rPr>
              <w:t>为例，</w:t>
            </w:r>
            <w:r w:rsidR="00B87ABE">
              <w:rPr>
                <w:rFonts w:hint="eastAsia"/>
              </w:rPr>
              <w:t>说明二叉树遍历算法的通用设计方法。</w:t>
            </w:r>
          </w:p>
        </w:tc>
        <w:tc>
          <w:tcPr>
            <w:tcW w:w="0" w:type="auto"/>
            <w:vAlign w:val="center"/>
          </w:tcPr>
          <w:p w:rsidR="00F67348" w:rsidRPr="00662FC7" w:rsidRDefault="00CC4F65" w:rsidP="003C4413">
            <w:pPr>
              <w:spacing w:before="100" w:beforeAutospacing="1" w:after="100" w:afterAutospacing="1"/>
              <w:jc w:val="center"/>
            </w:pPr>
            <w:r>
              <w:rPr>
                <w:rFonts w:hint="eastAsia"/>
              </w:rPr>
              <w:t>二叉树</w:t>
            </w:r>
          </w:p>
        </w:tc>
        <w:tc>
          <w:tcPr>
            <w:tcW w:w="0" w:type="auto"/>
          </w:tcPr>
          <w:p w:rsidR="00F67348" w:rsidRPr="00662FC7" w:rsidRDefault="00F67348" w:rsidP="007A4B8E">
            <w:pPr>
              <w:spacing w:before="100" w:beforeAutospacing="1" w:after="100" w:afterAutospacing="1"/>
            </w:pPr>
          </w:p>
        </w:tc>
      </w:tr>
      <w:tr w:rsidR="00E7077A" w:rsidRPr="00C90121" w:rsidTr="00E7077A">
        <w:tc>
          <w:tcPr>
            <w:tcW w:w="1242" w:type="dxa"/>
          </w:tcPr>
          <w:p w:rsidR="004D3CBE" w:rsidRPr="00662FC7" w:rsidRDefault="00B87ABE" w:rsidP="00B87ABE">
            <w:pPr>
              <w:spacing w:before="100" w:beforeAutospacing="1" w:after="100" w:afterAutospacing="1"/>
            </w:pPr>
            <w:r>
              <w:rPr>
                <w:rFonts w:hint="eastAsia"/>
              </w:rPr>
              <w:t>图算法设计</w:t>
            </w:r>
          </w:p>
        </w:tc>
        <w:tc>
          <w:tcPr>
            <w:tcW w:w="5263" w:type="dxa"/>
          </w:tcPr>
          <w:p w:rsidR="004D3CBE" w:rsidRPr="00662FC7" w:rsidRDefault="00B87ABE" w:rsidP="003A46D9">
            <w:pPr>
              <w:spacing w:before="100" w:beforeAutospacing="1" w:after="100" w:afterAutospacing="1"/>
            </w:pPr>
            <w:r w:rsidRPr="00662FC7">
              <w:rPr>
                <w:rFonts w:hint="eastAsia"/>
              </w:rPr>
              <w:t>以</w:t>
            </w:r>
            <w:r>
              <w:rPr>
                <w:rFonts w:hint="eastAsia"/>
              </w:rPr>
              <w:t>图的</w:t>
            </w:r>
            <w:r w:rsidR="003A46D9">
              <w:rPr>
                <w:rFonts w:hint="eastAsia"/>
              </w:rPr>
              <w:t>遍历</w:t>
            </w:r>
            <w:r>
              <w:rPr>
                <w:rFonts w:hint="eastAsia"/>
              </w:rPr>
              <w:t>算法为例，说明</w:t>
            </w:r>
            <w:r w:rsidR="003A46D9">
              <w:rPr>
                <w:rFonts w:hint="eastAsia"/>
              </w:rPr>
              <w:t>求解</w:t>
            </w:r>
            <w:r>
              <w:rPr>
                <w:rFonts w:hint="eastAsia"/>
              </w:rPr>
              <w:t>图</w:t>
            </w:r>
            <w:r w:rsidR="003A46D9">
              <w:rPr>
                <w:rFonts w:hint="eastAsia"/>
              </w:rPr>
              <w:t>问题</w:t>
            </w:r>
            <w:r>
              <w:rPr>
                <w:rFonts w:hint="eastAsia"/>
              </w:rPr>
              <w:t>的通用设计方法。</w:t>
            </w:r>
          </w:p>
        </w:tc>
        <w:tc>
          <w:tcPr>
            <w:tcW w:w="0" w:type="auto"/>
            <w:vAlign w:val="center"/>
          </w:tcPr>
          <w:p w:rsidR="004D3CBE" w:rsidRPr="00662FC7" w:rsidRDefault="00B87ABE" w:rsidP="003C4413">
            <w:pPr>
              <w:spacing w:before="100" w:beforeAutospacing="1" w:after="100" w:afterAutospacing="1"/>
              <w:jc w:val="center"/>
            </w:pPr>
            <w:r>
              <w:rPr>
                <w:rFonts w:hint="eastAsia"/>
              </w:rPr>
              <w:t>图</w:t>
            </w:r>
          </w:p>
        </w:tc>
        <w:tc>
          <w:tcPr>
            <w:tcW w:w="0" w:type="auto"/>
          </w:tcPr>
          <w:p w:rsidR="004D3CBE" w:rsidRPr="00662FC7" w:rsidRDefault="004D3CBE" w:rsidP="007A4B8E">
            <w:pPr>
              <w:spacing w:before="100" w:beforeAutospacing="1" w:after="100" w:afterAutospacing="1"/>
            </w:pPr>
          </w:p>
        </w:tc>
      </w:tr>
      <w:tr w:rsidR="00E7077A" w:rsidRPr="00C90121" w:rsidTr="00E7077A">
        <w:tc>
          <w:tcPr>
            <w:tcW w:w="1242" w:type="dxa"/>
          </w:tcPr>
          <w:p w:rsidR="00E7077A" w:rsidRDefault="00E7077A" w:rsidP="00B87ABE">
            <w:pPr>
              <w:spacing w:before="100" w:beforeAutospacing="1" w:after="100" w:afterAutospacing="1"/>
            </w:pPr>
            <w:r>
              <w:rPr>
                <w:rFonts w:hint="eastAsia"/>
              </w:rPr>
              <w:t>八皇后</w:t>
            </w:r>
          </w:p>
        </w:tc>
        <w:tc>
          <w:tcPr>
            <w:tcW w:w="5263" w:type="dxa"/>
          </w:tcPr>
          <w:p w:rsidR="00E7077A" w:rsidRPr="00E7077A" w:rsidRDefault="00E7077A" w:rsidP="00AF3A97">
            <w:pPr>
              <w:spacing w:before="100" w:beforeAutospacing="1" w:after="100" w:afterAutospacing="1"/>
            </w:pPr>
            <w:r w:rsidRPr="00E7077A">
              <w:rPr>
                <w:rFonts w:hint="eastAsia"/>
              </w:rPr>
              <w:t>求出在一个</w:t>
            </w:r>
            <w:r w:rsidRPr="00E7077A">
              <w:rPr>
                <w:rFonts w:hint="eastAsia"/>
              </w:rPr>
              <w:t>n</w:t>
            </w:r>
            <w:r w:rsidRPr="00E7077A">
              <w:rPr>
                <w:rFonts w:hint="eastAsia"/>
              </w:rPr>
              <w:t>×</w:t>
            </w:r>
            <w:r w:rsidRPr="00E7077A">
              <w:rPr>
                <w:rFonts w:hint="eastAsia"/>
              </w:rPr>
              <w:t>n</w:t>
            </w:r>
            <w:r w:rsidRPr="00E7077A">
              <w:rPr>
                <w:rFonts w:hint="eastAsia"/>
              </w:rPr>
              <w:t>的棋盘上，放置</w:t>
            </w:r>
            <w:r w:rsidRPr="00E7077A">
              <w:rPr>
                <w:rFonts w:hint="eastAsia"/>
              </w:rPr>
              <w:t>n</w:t>
            </w:r>
            <w:r w:rsidRPr="00E7077A">
              <w:rPr>
                <w:rFonts w:hint="eastAsia"/>
              </w:rPr>
              <w:t>个不能互相捕捉的国际象棋“皇后”的所有布局。</w:t>
            </w:r>
          </w:p>
        </w:tc>
        <w:tc>
          <w:tcPr>
            <w:tcW w:w="0" w:type="auto"/>
            <w:vAlign w:val="center"/>
          </w:tcPr>
          <w:p w:rsidR="00E7077A" w:rsidRPr="00E7077A" w:rsidRDefault="00E7077A" w:rsidP="003C4413">
            <w:pPr>
              <w:spacing w:before="100" w:beforeAutospacing="1" w:after="100" w:afterAutospacing="1"/>
              <w:jc w:val="center"/>
            </w:pPr>
            <w:r>
              <w:rPr>
                <w:rFonts w:hint="eastAsia"/>
              </w:rPr>
              <w:t>熟练使用队列或者堆栈，锻炼算法的使用</w:t>
            </w:r>
          </w:p>
        </w:tc>
        <w:tc>
          <w:tcPr>
            <w:tcW w:w="0" w:type="auto"/>
          </w:tcPr>
          <w:p w:rsidR="00E7077A" w:rsidRPr="00662FC7" w:rsidRDefault="00E7077A" w:rsidP="007A4B8E">
            <w:pPr>
              <w:spacing w:before="100" w:beforeAutospacing="1" w:after="100" w:afterAutospacing="1"/>
            </w:pPr>
          </w:p>
        </w:tc>
      </w:tr>
      <w:tr w:rsidR="00E7077A" w:rsidRPr="00C90121" w:rsidTr="00E7077A">
        <w:tc>
          <w:tcPr>
            <w:tcW w:w="1242" w:type="dxa"/>
          </w:tcPr>
          <w:p w:rsidR="00E7077A" w:rsidRDefault="00E7077A" w:rsidP="00B87ABE">
            <w:pPr>
              <w:spacing w:before="100" w:beforeAutospacing="1" w:after="100" w:afterAutospacing="1"/>
            </w:pPr>
            <w:r w:rsidRPr="00E7077A">
              <w:rPr>
                <w:rFonts w:hint="eastAsia"/>
              </w:rPr>
              <w:t>Josephu</w:t>
            </w:r>
            <w:r w:rsidRPr="00E7077A">
              <w:rPr>
                <w:rFonts w:hint="eastAsia"/>
              </w:rPr>
              <w:t>问题</w:t>
            </w:r>
          </w:p>
        </w:tc>
        <w:tc>
          <w:tcPr>
            <w:tcW w:w="5263" w:type="dxa"/>
          </w:tcPr>
          <w:p w:rsidR="00E7077A" w:rsidRPr="00E7077A" w:rsidRDefault="00E7077A" w:rsidP="00AF3A97">
            <w:pPr>
              <w:spacing w:before="100" w:beforeAutospacing="1" w:after="100" w:afterAutospacing="1"/>
            </w:pPr>
            <w:r w:rsidRPr="00E7077A">
              <w:rPr>
                <w:rFonts w:hint="eastAsia"/>
              </w:rPr>
              <w:t>Josephu</w:t>
            </w:r>
            <w:r w:rsidRPr="00E7077A">
              <w:rPr>
                <w:rFonts w:hint="eastAsia"/>
              </w:rPr>
              <w:t>问题为：设编号为</w:t>
            </w:r>
            <w:r w:rsidRPr="00E7077A">
              <w:rPr>
                <w:rFonts w:hint="eastAsia"/>
              </w:rPr>
              <w:t>1</w:t>
            </w:r>
            <w:r w:rsidRPr="00E7077A">
              <w:rPr>
                <w:rFonts w:hint="eastAsia"/>
              </w:rPr>
              <w:t>，</w:t>
            </w:r>
            <w:r w:rsidRPr="00E7077A">
              <w:rPr>
                <w:rFonts w:hint="eastAsia"/>
              </w:rPr>
              <w:t>2</w:t>
            </w:r>
            <w:r w:rsidRPr="00E7077A">
              <w:rPr>
                <w:rFonts w:hint="eastAsia"/>
              </w:rPr>
              <w:t>，„</w:t>
            </w:r>
            <w:r w:rsidRPr="00E7077A">
              <w:rPr>
                <w:rFonts w:hint="eastAsia"/>
              </w:rPr>
              <w:t xml:space="preserve"> n</w:t>
            </w:r>
            <w:r w:rsidRPr="00E7077A">
              <w:rPr>
                <w:rFonts w:hint="eastAsia"/>
              </w:rPr>
              <w:t>的</w:t>
            </w:r>
            <w:r w:rsidRPr="00E7077A">
              <w:rPr>
                <w:rFonts w:hint="eastAsia"/>
              </w:rPr>
              <w:t>n</w:t>
            </w:r>
            <w:r w:rsidRPr="00E7077A">
              <w:rPr>
                <w:rFonts w:hint="eastAsia"/>
              </w:rPr>
              <w:t>个人围坐一圈，约定编号为</w:t>
            </w:r>
            <w:r w:rsidRPr="00E7077A">
              <w:rPr>
                <w:rFonts w:hint="eastAsia"/>
              </w:rPr>
              <w:t>k</w:t>
            </w:r>
            <w:r w:rsidRPr="00E7077A">
              <w:rPr>
                <w:rFonts w:hint="eastAsia"/>
              </w:rPr>
              <w:t>（</w:t>
            </w:r>
            <w:r w:rsidRPr="00E7077A">
              <w:rPr>
                <w:rFonts w:hint="eastAsia"/>
              </w:rPr>
              <w:t>1&lt;=k&lt;=n</w:t>
            </w:r>
            <w:r w:rsidRPr="00E7077A">
              <w:rPr>
                <w:rFonts w:hint="eastAsia"/>
              </w:rPr>
              <w:t>）的人从</w:t>
            </w:r>
            <w:r w:rsidRPr="00E7077A">
              <w:rPr>
                <w:rFonts w:hint="eastAsia"/>
              </w:rPr>
              <w:t>1</w:t>
            </w:r>
            <w:r w:rsidRPr="00E7077A">
              <w:rPr>
                <w:rFonts w:hint="eastAsia"/>
              </w:rPr>
              <w:t>开始报数，数到</w:t>
            </w:r>
            <w:r w:rsidRPr="00E7077A">
              <w:rPr>
                <w:rFonts w:hint="eastAsia"/>
              </w:rPr>
              <w:t xml:space="preserve">m </w:t>
            </w:r>
            <w:r w:rsidRPr="00E7077A">
              <w:rPr>
                <w:rFonts w:hint="eastAsia"/>
              </w:rPr>
              <w:t>的那个人出列，它的下一位又从</w:t>
            </w:r>
            <w:r w:rsidRPr="00E7077A">
              <w:rPr>
                <w:rFonts w:hint="eastAsia"/>
              </w:rPr>
              <w:t>1</w:t>
            </w:r>
            <w:r w:rsidRPr="00E7077A">
              <w:rPr>
                <w:rFonts w:hint="eastAsia"/>
              </w:rPr>
              <w:t>开始报数，数到</w:t>
            </w:r>
            <w:r w:rsidRPr="00E7077A">
              <w:rPr>
                <w:rFonts w:hint="eastAsia"/>
              </w:rPr>
              <w:t>m</w:t>
            </w:r>
            <w:r w:rsidRPr="00E7077A">
              <w:rPr>
                <w:rFonts w:hint="eastAsia"/>
              </w:rPr>
              <w:t>的那个人又出列，依次类推，直到所有人出列为止，由此产生一个出队编号的序列。</w:t>
            </w:r>
            <w:r w:rsidRPr="00E7077A">
              <w:rPr>
                <w:rFonts w:hint="eastAsia"/>
              </w:rPr>
              <w:t xml:space="preserve">  </w:t>
            </w:r>
            <w:r w:rsidRPr="00E7077A">
              <w:rPr>
                <w:rFonts w:hint="eastAsia"/>
              </w:rPr>
              <w:t>提示：用一个不带头结点的循环链表来处理</w:t>
            </w:r>
            <w:r w:rsidRPr="00E7077A">
              <w:rPr>
                <w:rFonts w:hint="eastAsia"/>
              </w:rPr>
              <w:t xml:space="preserve">Josephu </w:t>
            </w:r>
            <w:r w:rsidRPr="00E7077A">
              <w:rPr>
                <w:rFonts w:hint="eastAsia"/>
              </w:rPr>
              <w:t>问题：先构成一个有</w:t>
            </w:r>
            <w:r w:rsidRPr="00E7077A">
              <w:rPr>
                <w:rFonts w:hint="eastAsia"/>
              </w:rPr>
              <w:t>n</w:t>
            </w:r>
            <w:r w:rsidRPr="00E7077A">
              <w:rPr>
                <w:rFonts w:hint="eastAsia"/>
              </w:rPr>
              <w:t>个结点的单循环链表，然后由</w:t>
            </w:r>
            <w:r w:rsidRPr="00E7077A">
              <w:rPr>
                <w:rFonts w:hint="eastAsia"/>
              </w:rPr>
              <w:t>k</w:t>
            </w:r>
            <w:r w:rsidRPr="00E7077A">
              <w:rPr>
                <w:rFonts w:hint="eastAsia"/>
              </w:rPr>
              <w:t>结点起从</w:t>
            </w:r>
            <w:r w:rsidRPr="00E7077A">
              <w:rPr>
                <w:rFonts w:hint="eastAsia"/>
              </w:rPr>
              <w:t>1</w:t>
            </w:r>
            <w:r w:rsidRPr="00E7077A">
              <w:rPr>
                <w:rFonts w:hint="eastAsia"/>
              </w:rPr>
              <w:t>开始计数，计到</w:t>
            </w:r>
            <w:r w:rsidRPr="00E7077A">
              <w:rPr>
                <w:rFonts w:hint="eastAsia"/>
              </w:rPr>
              <w:t>m</w:t>
            </w:r>
            <w:r w:rsidRPr="00E7077A">
              <w:rPr>
                <w:rFonts w:hint="eastAsia"/>
              </w:rPr>
              <w:t>时，对应结点从链表中删除，然后再从被删除结点的下一个结点又从</w:t>
            </w:r>
            <w:r w:rsidRPr="00E7077A">
              <w:rPr>
                <w:rFonts w:hint="eastAsia"/>
              </w:rPr>
              <w:t>1</w:t>
            </w:r>
            <w:r w:rsidRPr="00E7077A">
              <w:rPr>
                <w:rFonts w:hint="eastAsia"/>
              </w:rPr>
              <w:t>开始计数，直到最后一个结点从链表中删除算法结束。</w:t>
            </w:r>
          </w:p>
        </w:tc>
        <w:tc>
          <w:tcPr>
            <w:tcW w:w="0" w:type="auto"/>
            <w:vAlign w:val="center"/>
          </w:tcPr>
          <w:p w:rsidR="00E7077A" w:rsidRPr="00E7077A" w:rsidRDefault="00E7077A" w:rsidP="003C4413">
            <w:pPr>
              <w:spacing w:before="100" w:beforeAutospacing="1" w:after="100" w:afterAutospacing="1"/>
              <w:jc w:val="center"/>
            </w:pPr>
            <w:r w:rsidRPr="00E7077A">
              <w:rPr>
                <w:rFonts w:hint="eastAsia"/>
              </w:rPr>
              <w:t>选择单项链表作为存储结构模拟整个过程，并依次输出出列的个人编号。</w:t>
            </w:r>
          </w:p>
        </w:tc>
        <w:tc>
          <w:tcPr>
            <w:tcW w:w="0" w:type="auto"/>
          </w:tcPr>
          <w:p w:rsidR="00E7077A" w:rsidRPr="00662FC7" w:rsidRDefault="00E7077A" w:rsidP="007A4B8E">
            <w:pPr>
              <w:spacing w:before="100" w:beforeAutospacing="1" w:after="100" w:afterAutospacing="1"/>
            </w:pPr>
          </w:p>
        </w:tc>
      </w:tr>
      <w:tr w:rsidR="00904D62" w:rsidRPr="00C90121" w:rsidTr="00E7077A">
        <w:tc>
          <w:tcPr>
            <w:tcW w:w="1242" w:type="dxa"/>
          </w:tcPr>
          <w:p w:rsidR="00E7077A" w:rsidRPr="00E7077A" w:rsidRDefault="00E7077A" w:rsidP="00B87ABE">
            <w:pPr>
              <w:spacing w:before="100" w:beforeAutospacing="1" w:after="100" w:afterAutospacing="1"/>
            </w:pPr>
            <w:r w:rsidRPr="00E7077A">
              <w:rPr>
                <w:rFonts w:hint="eastAsia"/>
              </w:rPr>
              <w:t>n</w:t>
            </w:r>
            <w:r w:rsidRPr="00E7077A">
              <w:rPr>
                <w:rFonts w:hint="eastAsia"/>
              </w:rPr>
              <w:t>阶魔阵问题</w:t>
            </w:r>
          </w:p>
        </w:tc>
        <w:tc>
          <w:tcPr>
            <w:tcW w:w="5263" w:type="dxa"/>
          </w:tcPr>
          <w:p w:rsidR="00E7077A" w:rsidRPr="00E7077A" w:rsidRDefault="00E7077A" w:rsidP="00AF3A97">
            <w:pPr>
              <w:spacing w:before="100" w:beforeAutospacing="1" w:after="100" w:afterAutospacing="1"/>
            </w:pPr>
            <w:r w:rsidRPr="00E7077A">
              <w:rPr>
                <w:rFonts w:hint="eastAsia"/>
              </w:rPr>
              <w:t>给定一奇数</w:t>
            </w:r>
            <w:r w:rsidRPr="00E7077A">
              <w:rPr>
                <w:rFonts w:hint="eastAsia"/>
              </w:rPr>
              <w:t>n</w:t>
            </w:r>
            <w:r w:rsidRPr="00E7077A">
              <w:rPr>
                <w:rFonts w:hint="eastAsia"/>
              </w:rPr>
              <w:t>，构造一个</w:t>
            </w:r>
            <w:r w:rsidRPr="00E7077A">
              <w:rPr>
                <w:rFonts w:hint="eastAsia"/>
              </w:rPr>
              <w:t>n</w:t>
            </w:r>
            <w:r w:rsidRPr="00E7077A">
              <w:rPr>
                <w:rFonts w:hint="eastAsia"/>
              </w:rPr>
              <w:t>阶魔阵。</w:t>
            </w:r>
            <w:r w:rsidRPr="00E7077A">
              <w:rPr>
                <w:rFonts w:hint="eastAsia"/>
              </w:rPr>
              <w:t>n</w:t>
            </w:r>
            <w:r w:rsidRPr="00E7077A">
              <w:rPr>
                <w:rFonts w:hint="eastAsia"/>
              </w:rPr>
              <w:t>阶魔阵是一个</w:t>
            </w:r>
            <w:r w:rsidRPr="00E7077A">
              <w:rPr>
                <w:rFonts w:hint="eastAsia"/>
              </w:rPr>
              <w:t>n</w:t>
            </w:r>
            <w:r w:rsidRPr="00E7077A">
              <w:rPr>
                <w:rFonts w:hint="eastAsia"/>
              </w:rPr>
              <w:t>阶方阵，其元素自由然数</w:t>
            </w:r>
            <w:r w:rsidRPr="00E7077A">
              <w:rPr>
                <w:rFonts w:hint="eastAsia"/>
              </w:rPr>
              <w:t>1</w:t>
            </w:r>
            <w:r w:rsidRPr="00E7077A">
              <w:rPr>
                <w:rFonts w:hint="eastAsia"/>
              </w:rPr>
              <w:t>，</w:t>
            </w:r>
            <w:r w:rsidRPr="00E7077A">
              <w:rPr>
                <w:rFonts w:hint="eastAsia"/>
              </w:rPr>
              <w:t>2</w:t>
            </w:r>
            <w:r w:rsidRPr="00E7077A">
              <w:rPr>
                <w:rFonts w:hint="eastAsia"/>
              </w:rPr>
              <w:t>，</w:t>
            </w:r>
            <w:r w:rsidRPr="00E7077A">
              <w:rPr>
                <w:rFonts w:hint="eastAsia"/>
              </w:rPr>
              <w:t>3</w:t>
            </w:r>
            <w:r w:rsidRPr="00E7077A">
              <w:rPr>
                <w:rFonts w:hint="eastAsia"/>
              </w:rPr>
              <w:t>，„，</w:t>
            </w:r>
            <w:r w:rsidRPr="00E7077A">
              <w:rPr>
                <w:rFonts w:hint="eastAsia"/>
              </w:rPr>
              <w:t>n*n</w:t>
            </w:r>
            <w:r w:rsidRPr="00E7077A">
              <w:rPr>
                <w:rFonts w:hint="eastAsia"/>
              </w:rPr>
              <w:t>组成。魔阵的每行元素之和，每列元素之和以及主</w:t>
            </w:r>
            <w:r w:rsidRPr="00E7077A">
              <w:rPr>
                <w:rFonts w:hint="eastAsia"/>
              </w:rPr>
              <w:t>,</w:t>
            </w:r>
            <w:r w:rsidRPr="00E7077A">
              <w:rPr>
                <w:rFonts w:hint="eastAsia"/>
              </w:rPr>
              <w:t>副对角线之和均相等。既对于给定的奇数</w:t>
            </w:r>
            <w:r w:rsidRPr="00E7077A">
              <w:rPr>
                <w:rFonts w:hint="eastAsia"/>
              </w:rPr>
              <w:t>n</w:t>
            </w:r>
            <w:r w:rsidRPr="00E7077A">
              <w:rPr>
                <w:rFonts w:hint="eastAsia"/>
              </w:rPr>
              <w:t>以及</w:t>
            </w:r>
            <w:r w:rsidRPr="00E7077A">
              <w:rPr>
                <w:rFonts w:hint="eastAsia"/>
              </w:rPr>
              <w:t>i=1</w:t>
            </w:r>
            <w:r w:rsidRPr="00E7077A">
              <w:rPr>
                <w:rFonts w:hint="eastAsia"/>
              </w:rPr>
              <w:t>，</w:t>
            </w:r>
            <w:r w:rsidRPr="00E7077A">
              <w:rPr>
                <w:rFonts w:hint="eastAsia"/>
              </w:rPr>
              <w:t>2</w:t>
            </w:r>
            <w:r w:rsidRPr="00E7077A">
              <w:rPr>
                <w:rFonts w:hint="eastAsia"/>
              </w:rPr>
              <w:t>，</w:t>
            </w:r>
            <w:r w:rsidRPr="00E7077A">
              <w:rPr>
                <w:rFonts w:hint="eastAsia"/>
              </w:rPr>
              <w:t>3</w:t>
            </w:r>
            <w:r w:rsidRPr="00E7077A">
              <w:rPr>
                <w:rFonts w:hint="eastAsia"/>
              </w:rPr>
              <w:t>„„，</w:t>
            </w:r>
            <w:r w:rsidRPr="00E7077A">
              <w:rPr>
                <w:rFonts w:hint="eastAsia"/>
              </w:rPr>
              <w:t>n</w:t>
            </w:r>
            <w:r w:rsidRPr="00E7077A">
              <w:rPr>
                <w:rFonts w:hint="eastAsia"/>
              </w:rPr>
              <w:t>。魔阵</w:t>
            </w:r>
            <w:r w:rsidRPr="00E7077A">
              <w:rPr>
                <w:rFonts w:hint="eastAsia"/>
              </w:rPr>
              <w:t>a</w:t>
            </w:r>
            <w:r w:rsidRPr="00E7077A">
              <w:rPr>
                <w:rFonts w:hint="eastAsia"/>
              </w:rPr>
              <w:t>满足以上条件。</w:t>
            </w:r>
            <w:r w:rsidRPr="00E7077A">
              <w:rPr>
                <w:rFonts w:hint="eastAsia"/>
              </w:rPr>
              <w:t xml:space="preserve">  </w:t>
            </w:r>
            <w:r w:rsidRPr="00E7077A">
              <w:rPr>
                <w:rFonts w:hint="eastAsia"/>
              </w:rPr>
              <w:t>提示：依次将自然数填入方阵中，共填</w:t>
            </w:r>
            <w:r w:rsidRPr="00E7077A">
              <w:rPr>
                <w:rFonts w:hint="eastAsia"/>
              </w:rPr>
              <w:t xml:space="preserve">n </w:t>
            </w:r>
            <w:r w:rsidRPr="00E7077A">
              <w:rPr>
                <w:rFonts w:hint="eastAsia"/>
              </w:rPr>
              <w:t>轮，每轮填</w:t>
            </w:r>
            <w:r w:rsidRPr="00E7077A">
              <w:rPr>
                <w:rFonts w:hint="eastAsia"/>
              </w:rPr>
              <w:t>n</w:t>
            </w:r>
            <w:r w:rsidRPr="00E7077A">
              <w:rPr>
                <w:rFonts w:hint="eastAsia"/>
              </w:rPr>
              <w:t>次。第一轮的第一次，将</w:t>
            </w:r>
            <w:r w:rsidRPr="00E7077A">
              <w:rPr>
                <w:rFonts w:hint="eastAsia"/>
              </w:rPr>
              <w:t>1</w:t>
            </w:r>
            <w:r w:rsidRPr="00E7077A">
              <w:rPr>
                <w:rFonts w:hint="eastAsia"/>
              </w:rPr>
              <w:t>填入方阵的中间一行的最后一列位置。设前一次填入的位置是</w:t>
            </w:r>
            <w:r w:rsidRPr="00E7077A">
              <w:rPr>
                <w:rFonts w:hint="eastAsia"/>
              </w:rPr>
              <w:t>aij</w:t>
            </w:r>
            <w:r w:rsidRPr="00E7077A">
              <w:rPr>
                <w:rFonts w:hint="eastAsia"/>
              </w:rPr>
              <w:t>。</w:t>
            </w:r>
            <w:r w:rsidRPr="00E7077A">
              <w:rPr>
                <w:rFonts w:hint="eastAsia"/>
              </w:rPr>
              <w:t xml:space="preserve">  (1)</w:t>
            </w:r>
            <w:r w:rsidRPr="00E7077A">
              <w:rPr>
                <w:rFonts w:hint="eastAsia"/>
              </w:rPr>
              <w:t>每轮中第</w:t>
            </w:r>
            <w:r w:rsidRPr="00E7077A">
              <w:rPr>
                <w:rFonts w:hint="eastAsia"/>
              </w:rPr>
              <w:t>2</w:t>
            </w:r>
            <w:r w:rsidRPr="00E7077A">
              <w:rPr>
                <w:rFonts w:hint="eastAsia"/>
              </w:rPr>
              <w:t>至第</w:t>
            </w:r>
            <w:r w:rsidRPr="00E7077A">
              <w:rPr>
                <w:rFonts w:hint="eastAsia"/>
              </w:rPr>
              <w:t>n</w:t>
            </w:r>
            <w:r w:rsidRPr="00E7077A">
              <w:rPr>
                <w:rFonts w:hint="eastAsia"/>
              </w:rPr>
              <w:t>次将数填入</w:t>
            </w:r>
            <w:r w:rsidRPr="00E7077A">
              <w:rPr>
                <w:rFonts w:hint="eastAsia"/>
              </w:rPr>
              <w:t>ai+1,j+1</w:t>
            </w:r>
            <w:r w:rsidRPr="00E7077A">
              <w:rPr>
                <w:rFonts w:hint="eastAsia"/>
              </w:rPr>
              <w:t>，若遇到下列情况之一，则填写位置按以下规则调整：</w:t>
            </w:r>
            <w:r w:rsidRPr="00E7077A">
              <w:rPr>
                <w:rFonts w:hint="eastAsia"/>
              </w:rPr>
              <w:t xml:space="preserve">    &lt;1&gt;.aij</w:t>
            </w:r>
            <w:r w:rsidRPr="00E7077A">
              <w:rPr>
                <w:rFonts w:hint="eastAsia"/>
              </w:rPr>
              <w:t>是最后一列（即</w:t>
            </w:r>
            <w:r w:rsidRPr="00E7077A">
              <w:rPr>
                <w:rFonts w:hint="eastAsia"/>
              </w:rPr>
              <w:t>j=n</w:t>
            </w:r>
            <w:r w:rsidRPr="00E7077A">
              <w:rPr>
                <w:rFonts w:hint="eastAsia"/>
              </w:rPr>
              <w:t>）位置，则将下一个数填入</w:t>
            </w:r>
            <w:r w:rsidRPr="00E7077A">
              <w:rPr>
                <w:rFonts w:hint="eastAsia"/>
              </w:rPr>
              <w:t>ai+1,1</w:t>
            </w:r>
            <w:r w:rsidRPr="00E7077A">
              <w:rPr>
                <w:rFonts w:hint="eastAsia"/>
              </w:rPr>
              <w:t>；</w:t>
            </w:r>
            <w:r w:rsidRPr="00E7077A">
              <w:rPr>
                <w:rFonts w:hint="eastAsia"/>
              </w:rPr>
              <w:t xml:space="preserve">   &lt;2&gt;.aij</w:t>
            </w:r>
            <w:r w:rsidRPr="00E7077A">
              <w:rPr>
                <w:rFonts w:hint="eastAsia"/>
              </w:rPr>
              <w:t>是最后一行（即</w:t>
            </w:r>
            <w:r w:rsidRPr="00E7077A">
              <w:rPr>
                <w:rFonts w:hint="eastAsia"/>
              </w:rPr>
              <w:t>i=n</w:t>
            </w:r>
            <w:r w:rsidRPr="00E7077A">
              <w:rPr>
                <w:rFonts w:hint="eastAsia"/>
              </w:rPr>
              <w:t>）位置，则将下一个数填入</w:t>
            </w:r>
            <w:r w:rsidRPr="00E7077A">
              <w:rPr>
                <w:rFonts w:hint="eastAsia"/>
              </w:rPr>
              <w:t>a1,j+1</w:t>
            </w:r>
            <w:r w:rsidRPr="00E7077A">
              <w:rPr>
                <w:rFonts w:hint="eastAsia"/>
              </w:rPr>
              <w:t>；</w:t>
            </w:r>
            <w:r w:rsidRPr="00E7077A">
              <w:rPr>
                <w:rFonts w:hint="eastAsia"/>
              </w:rPr>
              <w:t xml:space="preserve"> (2)</w:t>
            </w:r>
            <w:r w:rsidRPr="00E7077A">
              <w:rPr>
                <w:rFonts w:hint="eastAsia"/>
              </w:rPr>
              <w:t>新一轮的第一次填入</w:t>
            </w:r>
            <w:r w:rsidRPr="00E7077A">
              <w:rPr>
                <w:rFonts w:hint="eastAsia"/>
              </w:rPr>
              <w:t>ai,j-1</w:t>
            </w:r>
            <w:r w:rsidRPr="00E7077A">
              <w:rPr>
                <w:rFonts w:hint="eastAsia"/>
              </w:rPr>
              <w:t>。</w:t>
            </w:r>
          </w:p>
        </w:tc>
        <w:tc>
          <w:tcPr>
            <w:tcW w:w="0" w:type="auto"/>
            <w:vAlign w:val="center"/>
          </w:tcPr>
          <w:p w:rsidR="00E7077A" w:rsidRPr="00E7077A" w:rsidRDefault="00E7077A" w:rsidP="003C4413">
            <w:pPr>
              <w:spacing w:before="100" w:beforeAutospacing="1" w:after="100" w:afterAutospacing="1"/>
              <w:jc w:val="center"/>
            </w:pPr>
            <w:r>
              <w:rPr>
                <w:rFonts w:hint="eastAsia"/>
              </w:rPr>
              <w:t>熟练数组及矩阵的使用</w:t>
            </w:r>
          </w:p>
        </w:tc>
        <w:tc>
          <w:tcPr>
            <w:tcW w:w="0" w:type="auto"/>
          </w:tcPr>
          <w:p w:rsidR="00E7077A" w:rsidRPr="00662FC7" w:rsidRDefault="00E7077A" w:rsidP="007A4B8E">
            <w:pPr>
              <w:spacing w:before="100" w:beforeAutospacing="1" w:after="100" w:afterAutospacing="1"/>
            </w:pPr>
          </w:p>
        </w:tc>
      </w:tr>
      <w:tr w:rsidR="00904D62" w:rsidRPr="00662FC7" w:rsidTr="00E06103">
        <w:tc>
          <w:tcPr>
            <w:tcW w:w="1242" w:type="dxa"/>
          </w:tcPr>
          <w:p w:rsidR="00904D62" w:rsidRPr="00AF3A97" w:rsidRDefault="00904D62" w:rsidP="00E06103">
            <w:pPr>
              <w:spacing w:before="100" w:beforeAutospacing="1" w:after="100" w:afterAutospacing="1"/>
            </w:pPr>
            <w:r w:rsidRPr="00AF3A97">
              <w:rPr>
                <w:rFonts w:hint="eastAsia"/>
              </w:rPr>
              <w:t>稀疏矩阵运算器</w:t>
            </w:r>
          </w:p>
        </w:tc>
        <w:tc>
          <w:tcPr>
            <w:tcW w:w="5263" w:type="dxa"/>
          </w:tcPr>
          <w:p w:rsidR="00904D62" w:rsidRPr="00AF3A97" w:rsidRDefault="00904D62" w:rsidP="00E06103">
            <w:pPr>
              <w:spacing w:before="100" w:beforeAutospacing="1" w:after="100" w:afterAutospacing="1"/>
            </w:pPr>
            <w:r w:rsidRPr="00AF3A97">
              <w:rPr>
                <w:rFonts w:hint="eastAsia"/>
              </w:rPr>
              <w:t>稀疏矩阵是指那么多数元素为零的矩阵。利用“稀疏”特点进行存储和计算可以大大节省存储空间，提高计算效率。实现一个能进行稀疏矩阵基本运算的运算器。</w:t>
            </w:r>
          </w:p>
        </w:tc>
        <w:tc>
          <w:tcPr>
            <w:tcW w:w="0" w:type="auto"/>
            <w:vAlign w:val="center"/>
          </w:tcPr>
          <w:p w:rsidR="00904D62" w:rsidRPr="00AF3A97" w:rsidRDefault="00904D62" w:rsidP="00E06103">
            <w:pPr>
              <w:spacing w:before="100" w:beforeAutospacing="1" w:after="100" w:afterAutospacing="1"/>
              <w:jc w:val="center"/>
            </w:pPr>
            <w:r w:rsidRPr="00AF3A97">
              <w:rPr>
                <w:rFonts w:hint="eastAsia"/>
              </w:rPr>
              <w:t>熟悉稀疏矩阵的应用</w:t>
            </w:r>
          </w:p>
        </w:tc>
        <w:tc>
          <w:tcPr>
            <w:tcW w:w="0" w:type="auto"/>
          </w:tcPr>
          <w:p w:rsidR="00904D62" w:rsidRPr="00662FC7" w:rsidRDefault="00904D62" w:rsidP="00E06103">
            <w:pPr>
              <w:spacing w:before="100" w:beforeAutospacing="1" w:after="100" w:afterAutospacing="1"/>
            </w:pPr>
          </w:p>
        </w:tc>
      </w:tr>
      <w:tr w:rsidR="00904D62" w:rsidRPr="00662FC7" w:rsidTr="00E06103">
        <w:tc>
          <w:tcPr>
            <w:tcW w:w="1242" w:type="dxa"/>
          </w:tcPr>
          <w:p w:rsidR="00904D62" w:rsidRPr="00E7077A" w:rsidRDefault="00904D62" w:rsidP="00E06103">
            <w:pPr>
              <w:spacing w:before="100" w:beforeAutospacing="1" w:after="100" w:afterAutospacing="1"/>
              <w:rPr>
                <w:color w:val="000000" w:themeColor="text1"/>
              </w:rPr>
            </w:pPr>
            <w:r w:rsidRPr="00E7077A">
              <w:rPr>
                <w:rFonts w:hint="eastAsia"/>
                <w:color w:val="000000" w:themeColor="text1"/>
              </w:rPr>
              <w:t>电梯模拟系统</w:t>
            </w:r>
          </w:p>
        </w:tc>
        <w:tc>
          <w:tcPr>
            <w:tcW w:w="5263" w:type="dxa"/>
          </w:tcPr>
          <w:p w:rsidR="00904D62" w:rsidRPr="00E7077A" w:rsidRDefault="00904D62" w:rsidP="00E06103">
            <w:pPr>
              <w:spacing w:before="100" w:beforeAutospacing="1" w:after="100" w:afterAutospacing="1"/>
              <w:rPr>
                <w:color w:val="000000" w:themeColor="text1"/>
              </w:rPr>
            </w:pPr>
            <w:r w:rsidRPr="00E7077A">
              <w:rPr>
                <w:rFonts w:hint="eastAsia"/>
                <w:color w:val="000000" w:themeColor="text1"/>
              </w:rPr>
              <w:t>模拟某校九层教学楼的电梯系统。该楼有一个自动电梯，能在每层停留。九个楼层由下至上依次称为地下一层、第一层、第二层、„„第八层，其中第一层是大楼的进出层，即是电梯的“本垒层”，电梯“空闲”时，将来到该层候命。</w:t>
            </w:r>
            <w:r w:rsidRPr="00E7077A">
              <w:rPr>
                <w:rFonts w:hint="eastAsia"/>
                <w:color w:val="000000" w:themeColor="text1"/>
              </w:rPr>
              <w:t xml:space="preserve"> </w:t>
            </w:r>
            <w:r w:rsidRPr="00E7077A">
              <w:rPr>
                <w:rFonts w:hint="eastAsia"/>
                <w:color w:val="000000" w:themeColor="text1"/>
              </w:rPr>
              <w:t>乘客可随时地进出于任何层。对于每个人来说，他有一个能容忍的最长等待时间，一旦等候电梯时间过长，他将放弃。</w:t>
            </w:r>
            <w:r w:rsidRPr="00E7077A">
              <w:rPr>
                <w:rFonts w:hint="eastAsia"/>
                <w:color w:val="000000" w:themeColor="text1"/>
              </w:rPr>
              <w:t xml:space="preserve">  </w:t>
            </w:r>
            <w:r w:rsidRPr="00E7077A">
              <w:rPr>
                <w:rFonts w:hint="eastAsia"/>
                <w:color w:val="000000" w:themeColor="text1"/>
              </w:rPr>
              <w:t>模拟时钟从</w:t>
            </w:r>
            <w:r w:rsidRPr="00E7077A">
              <w:rPr>
                <w:rFonts w:hint="eastAsia"/>
                <w:color w:val="000000" w:themeColor="text1"/>
              </w:rPr>
              <w:t>0</w:t>
            </w:r>
            <w:r w:rsidRPr="00E7077A">
              <w:rPr>
                <w:rFonts w:hint="eastAsia"/>
                <w:color w:val="000000" w:themeColor="text1"/>
              </w:rPr>
              <w:t>开始，时间单位为</w:t>
            </w:r>
            <w:r w:rsidRPr="00E7077A">
              <w:rPr>
                <w:rFonts w:hint="eastAsia"/>
                <w:color w:val="000000" w:themeColor="text1"/>
              </w:rPr>
              <w:t>0.1</w:t>
            </w:r>
            <w:r w:rsidRPr="00E7077A">
              <w:rPr>
                <w:rFonts w:hint="eastAsia"/>
                <w:color w:val="000000" w:themeColor="text1"/>
              </w:rPr>
              <w:t>秒。人和电梯的各种动作均要消耗一定的时间单位（简</w:t>
            </w:r>
            <w:r w:rsidRPr="00E7077A">
              <w:rPr>
                <w:rFonts w:hint="eastAsia"/>
                <w:color w:val="000000" w:themeColor="text1"/>
              </w:rPr>
              <w:lastRenderedPageBreak/>
              <w:t>记为</w:t>
            </w:r>
            <w:r w:rsidRPr="00E7077A">
              <w:rPr>
                <w:rFonts w:hint="eastAsia"/>
                <w:color w:val="000000" w:themeColor="text1"/>
              </w:rPr>
              <w:t>t</w:t>
            </w:r>
            <w:r w:rsidRPr="00E7077A">
              <w:rPr>
                <w:rFonts w:hint="eastAsia"/>
                <w:color w:val="000000" w:themeColor="text1"/>
              </w:rPr>
              <w:t>），比如：有人进出时，电梯每隔</w:t>
            </w:r>
            <w:r w:rsidRPr="00E7077A">
              <w:rPr>
                <w:rFonts w:hint="eastAsia"/>
                <w:color w:val="000000" w:themeColor="text1"/>
              </w:rPr>
              <w:t>40t</w:t>
            </w:r>
            <w:r w:rsidRPr="00E7077A">
              <w:rPr>
                <w:rFonts w:hint="eastAsia"/>
                <w:color w:val="000000" w:themeColor="text1"/>
              </w:rPr>
              <w:t>检测一次，若无人进出，则关门；关门和开门各需要</w:t>
            </w:r>
            <w:r w:rsidRPr="00E7077A">
              <w:rPr>
                <w:rFonts w:hint="eastAsia"/>
                <w:color w:val="000000" w:themeColor="text1"/>
              </w:rPr>
              <w:t>20t</w:t>
            </w:r>
            <w:r w:rsidRPr="00E7077A">
              <w:rPr>
                <w:rFonts w:hint="eastAsia"/>
                <w:color w:val="000000" w:themeColor="text1"/>
              </w:rPr>
              <w:t>；每个人进出电梯均需要</w:t>
            </w:r>
            <w:r w:rsidRPr="00E7077A">
              <w:rPr>
                <w:rFonts w:hint="eastAsia"/>
                <w:color w:val="000000" w:themeColor="text1"/>
              </w:rPr>
              <w:t>25t</w:t>
            </w:r>
            <w:r w:rsidRPr="00E7077A">
              <w:rPr>
                <w:rFonts w:hint="eastAsia"/>
                <w:color w:val="000000" w:themeColor="text1"/>
              </w:rPr>
              <w:t>；如果电梯在某层精致时间超过</w:t>
            </w:r>
            <w:r w:rsidRPr="00E7077A">
              <w:rPr>
                <w:rFonts w:hint="eastAsia"/>
                <w:color w:val="000000" w:themeColor="text1"/>
              </w:rPr>
              <w:t>300t</w:t>
            </w:r>
            <w:r w:rsidRPr="00E7077A">
              <w:rPr>
                <w:rFonts w:hint="eastAsia"/>
                <w:color w:val="000000" w:themeColor="text1"/>
              </w:rPr>
              <w:t>，则驶回</w:t>
            </w:r>
            <w:r w:rsidRPr="00E7077A">
              <w:rPr>
                <w:rFonts w:hint="eastAsia"/>
                <w:color w:val="000000" w:themeColor="text1"/>
              </w:rPr>
              <w:t>1</w:t>
            </w:r>
            <w:r w:rsidRPr="00E7077A">
              <w:rPr>
                <w:rFonts w:hint="eastAsia"/>
                <w:color w:val="000000" w:themeColor="text1"/>
              </w:rPr>
              <w:t>层候</w:t>
            </w:r>
            <w:r>
              <w:rPr>
                <w:rFonts w:hint="eastAsia"/>
                <w:color w:val="000000" w:themeColor="text1"/>
              </w:rPr>
              <w:t>命。</w:t>
            </w:r>
          </w:p>
        </w:tc>
        <w:tc>
          <w:tcPr>
            <w:tcW w:w="0" w:type="auto"/>
            <w:vAlign w:val="center"/>
          </w:tcPr>
          <w:p w:rsidR="00904D62" w:rsidRPr="00E7077A" w:rsidRDefault="00904D62" w:rsidP="00E06103">
            <w:pPr>
              <w:spacing w:before="100" w:beforeAutospacing="1" w:after="100" w:afterAutospacing="1"/>
              <w:jc w:val="center"/>
            </w:pPr>
            <w:r>
              <w:rPr>
                <w:rFonts w:hint="eastAsia"/>
              </w:rPr>
              <w:lastRenderedPageBreak/>
              <w:t>熟悉单链表的使用</w:t>
            </w:r>
          </w:p>
        </w:tc>
        <w:tc>
          <w:tcPr>
            <w:tcW w:w="0" w:type="auto"/>
          </w:tcPr>
          <w:p w:rsidR="00904D62" w:rsidRPr="00662FC7" w:rsidRDefault="00904D62" w:rsidP="00E06103">
            <w:pPr>
              <w:spacing w:before="100" w:beforeAutospacing="1" w:after="100" w:afterAutospacing="1"/>
            </w:pPr>
          </w:p>
        </w:tc>
      </w:tr>
      <w:tr w:rsidR="00904D62" w:rsidRPr="00C90121" w:rsidTr="00E7077A">
        <w:tc>
          <w:tcPr>
            <w:tcW w:w="1242" w:type="dxa"/>
          </w:tcPr>
          <w:p w:rsidR="00E7077A" w:rsidRPr="00E7077A" w:rsidRDefault="00E7077A" w:rsidP="00B87ABE">
            <w:pPr>
              <w:spacing w:before="100" w:beforeAutospacing="1" w:after="100" w:afterAutospacing="1"/>
            </w:pPr>
            <w:r>
              <w:rPr>
                <w:rFonts w:hint="eastAsia"/>
                <w:color w:val="000000" w:themeColor="text1"/>
              </w:rPr>
              <w:lastRenderedPageBreak/>
              <w:t>飞机订票系统</w:t>
            </w:r>
          </w:p>
        </w:tc>
        <w:tc>
          <w:tcPr>
            <w:tcW w:w="5263" w:type="dxa"/>
          </w:tcPr>
          <w:p w:rsidR="00E7077A" w:rsidRPr="00E7077A" w:rsidRDefault="00E7077A" w:rsidP="00AF3A97">
            <w:pPr>
              <w:spacing w:before="100" w:beforeAutospacing="1" w:after="100" w:afterAutospacing="1"/>
            </w:pPr>
            <w:r w:rsidRPr="00E7077A">
              <w:rPr>
                <w:rFonts w:hint="eastAsia"/>
                <w:color w:val="000000" w:themeColor="text1"/>
              </w:rPr>
              <w:t>通过此系统可以实现如下功能：</w:t>
            </w:r>
            <w:r w:rsidRPr="00E7077A">
              <w:rPr>
                <w:rFonts w:hint="eastAsia"/>
                <w:color w:val="000000" w:themeColor="text1"/>
              </w:rPr>
              <w:t xml:space="preserve">   </w:t>
            </w:r>
            <w:r w:rsidRPr="00E7077A">
              <w:rPr>
                <w:rFonts w:hint="eastAsia"/>
                <w:color w:val="000000" w:themeColor="text1"/>
              </w:rPr>
              <w:t>录入：</w:t>
            </w:r>
            <w:r w:rsidRPr="00E7077A">
              <w:rPr>
                <w:rFonts w:hint="eastAsia"/>
                <w:color w:val="000000" w:themeColor="text1"/>
              </w:rPr>
              <w:t xml:space="preserve">    </w:t>
            </w:r>
            <w:r w:rsidRPr="00E7077A">
              <w:rPr>
                <w:rFonts w:hint="eastAsia"/>
                <w:color w:val="000000" w:themeColor="text1"/>
              </w:rPr>
              <w:t>可以录入航班情况（数据可以存储在一个数据文件中，数据结构、具体数据自定）</w:t>
            </w:r>
            <w:r w:rsidRPr="00E7077A">
              <w:rPr>
                <w:rFonts w:hint="eastAsia"/>
                <w:color w:val="000000" w:themeColor="text1"/>
              </w:rPr>
              <w:t xml:space="preserve">   </w:t>
            </w:r>
            <w:r w:rsidRPr="00E7077A">
              <w:rPr>
                <w:rFonts w:hint="eastAsia"/>
                <w:color w:val="000000" w:themeColor="text1"/>
              </w:rPr>
              <w:t>查询：</w:t>
            </w:r>
            <w:r w:rsidRPr="00E7077A">
              <w:rPr>
                <w:rFonts w:hint="eastAsia"/>
                <w:color w:val="000000" w:themeColor="text1"/>
              </w:rPr>
              <w:t xml:space="preserve">     </w:t>
            </w:r>
            <w:r w:rsidRPr="00E7077A">
              <w:rPr>
                <w:rFonts w:hint="eastAsia"/>
                <w:color w:val="000000" w:themeColor="text1"/>
              </w:rPr>
              <w:t>可以查询某个航线的情况（如，输入航班号，查询起降时间，起飞抵达城市，航班票价，</w:t>
            </w:r>
            <w:r w:rsidRPr="00E7077A">
              <w:rPr>
                <w:rFonts w:hint="eastAsia"/>
                <w:color w:val="000000" w:themeColor="text1"/>
              </w:rPr>
              <w:t xml:space="preserve"> </w:t>
            </w:r>
            <w:r w:rsidRPr="00E7077A">
              <w:rPr>
                <w:rFonts w:hint="eastAsia"/>
                <w:color w:val="000000" w:themeColor="text1"/>
              </w:rPr>
              <w:t>票价折扣，确定航班是否满仓）；</w:t>
            </w:r>
            <w:r w:rsidRPr="00E7077A">
              <w:rPr>
                <w:rFonts w:hint="eastAsia"/>
                <w:color w:val="000000" w:themeColor="text1"/>
              </w:rPr>
              <w:t xml:space="preserve">    </w:t>
            </w:r>
            <w:r w:rsidRPr="00E7077A">
              <w:rPr>
                <w:rFonts w:hint="eastAsia"/>
                <w:color w:val="000000" w:themeColor="text1"/>
              </w:rPr>
              <w:t>可以输入起飞抵达城市，查询飞机航班情况；</w:t>
            </w:r>
            <w:r w:rsidRPr="00E7077A">
              <w:rPr>
                <w:rFonts w:hint="eastAsia"/>
                <w:color w:val="000000" w:themeColor="text1"/>
              </w:rPr>
              <w:t xml:space="preserve">    </w:t>
            </w:r>
            <w:r w:rsidRPr="00E7077A">
              <w:rPr>
                <w:rFonts w:hint="eastAsia"/>
                <w:color w:val="000000" w:themeColor="text1"/>
              </w:rPr>
              <w:t>订票：（订票情况可以存在一个数据文件中，结构自己设定）</w:t>
            </w:r>
            <w:r w:rsidRPr="00E7077A">
              <w:rPr>
                <w:rFonts w:hint="eastAsia"/>
                <w:color w:val="000000" w:themeColor="text1"/>
              </w:rPr>
              <w:t xml:space="preserve">   </w:t>
            </w:r>
            <w:r w:rsidRPr="00E7077A">
              <w:rPr>
                <w:rFonts w:hint="eastAsia"/>
                <w:color w:val="000000" w:themeColor="text1"/>
              </w:rPr>
              <w:t>可以订票，如果该航班已经无票，可以提供相关可选择航班；</w:t>
            </w:r>
            <w:r w:rsidRPr="00E7077A">
              <w:rPr>
                <w:rFonts w:hint="eastAsia"/>
                <w:color w:val="000000" w:themeColor="text1"/>
              </w:rPr>
              <w:t xml:space="preserve">   </w:t>
            </w:r>
            <w:r w:rsidRPr="00E7077A">
              <w:rPr>
                <w:rFonts w:hint="eastAsia"/>
                <w:color w:val="000000" w:themeColor="text1"/>
              </w:rPr>
              <w:t>退票：</w:t>
            </w:r>
            <w:r w:rsidRPr="00E7077A">
              <w:rPr>
                <w:rFonts w:hint="eastAsia"/>
                <w:color w:val="000000" w:themeColor="text1"/>
              </w:rPr>
              <w:t xml:space="preserve"> </w:t>
            </w:r>
            <w:r w:rsidRPr="00E7077A">
              <w:rPr>
                <w:rFonts w:hint="eastAsia"/>
                <w:color w:val="000000" w:themeColor="text1"/>
              </w:rPr>
              <w:t>可退票，退票后修改相关数据文件；</w:t>
            </w:r>
            <w:r w:rsidRPr="00E7077A">
              <w:rPr>
                <w:rFonts w:hint="eastAsia"/>
                <w:color w:val="000000" w:themeColor="text1"/>
              </w:rPr>
              <w:t xml:space="preserve">    </w:t>
            </w:r>
            <w:r w:rsidRPr="00E7077A">
              <w:rPr>
                <w:rFonts w:hint="eastAsia"/>
                <w:color w:val="000000" w:themeColor="text1"/>
              </w:rPr>
              <w:t>客户资料有姓名，证件号，订票数量及航班情况，订单要有编号。</w:t>
            </w:r>
            <w:r w:rsidRPr="00E7077A">
              <w:rPr>
                <w:rFonts w:hint="eastAsia"/>
                <w:color w:val="000000" w:themeColor="text1"/>
              </w:rPr>
              <w:t xml:space="preserve">   </w:t>
            </w:r>
            <w:r w:rsidRPr="00E7077A">
              <w:rPr>
                <w:rFonts w:hint="eastAsia"/>
                <w:color w:val="000000" w:themeColor="text1"/>
              </w:rPr>
              <w:t>修改航班信息：</w:t>
            </w:r>
            <w:r w:rsidRPr="00E7077A">
              <w:rPr>
                <w:rFonts w:hint="eastAsia"/>
                <w:color w:val="000000" w:themeColor="text1"/>
              </w:rPr>
              <w:t xml:space="preserve">    </w:t>
            </w:r>
            <w:r w:rsidRPr="00E7077A">
              <w:rPr>
                <w:rFonts w:hint="eastAsia"/>
                <w:color w:val="000000" w:themeColor="text1"/>
              </w:rPr>
              <w:t>当航班信息改变可以修改航班数据文件</w:t>
            </w:r>
          </w:p>
        </w:tc>
        <w:tc>
          <w:tcPr>
            <w:tcW w:w="0" w:type="auto"/>
            <w:vAlign w:val="center"/>
          </w:tcPr>
          <w:p w:rsidR="00E7077A" w:rsidRPr="00E7077A" w:rsidRDefault="00E7077A" w:rsidP="003C4413">
            <w:pPr>
              <w:spacing w:before="100" w:beforeAutospacing="1" w:after="100" w:afterAutospacing="1"/>
              <w:jc w:val="center"/>
            </w:pPr>
            <w:r>
              <w:rPr>
                <w:rFonts w:hint="eastAsia"/>
              </w:rPr>
              <w:t>熟练链表、队列的使用</w:t>
            </w:r>
          </w:p>
        </w:tc>
        <w:tc>
          <w:tcPr>
            <w:tcW w:w="0" w:type="auto"/>
          </w:tcPr>
          <w:p w:rsidR="00E7077A" w:rsidRPr="00662FC7" w:rsidRDefault="00E7077A" w:rsidP="007A4B8E">
            <w:pPr>
              <w:spacing w:before="100" w:beforeAutospacing="1" w:after="100" w:afterAutospacing="1"/>
            </w:pPr>
          </w:p>
        </w:tc>
      </w:tr>
      <w:tr w:rsidR="00E7077A" w:rsidRPr="00C90121" w:rsidTr="00E7077A">
        <w:tc>
          <w:tcPr>
            <w:tcW w:w="1242" w:type="dxa"/>
          </w:tcPr>
          <w:p w:rsidR="00E7077A" w:rsidRDefault="00E7077A" w:rsidP="00B87ABE">
            <w:pPr>
              <w:spacing w:before="100" w:beforeAutospacing="1" w:after="100" w:afterAutospacing="1"/>
              <w:rPr>
                <w:color w:val="000000" w:themeColor="text1"/>
              </w:rPr>
            </w:pPr>
            <w:r w:rsidRPr="00E7077A">
              <w:rPr>
                <w:rFonts w:hint="eastAsia"/>
                <w:color w:val="000000" w:themeColor="text1"/>
              </w:rPr>
              <w:t>全国交通咨询模拟</w:t>
            </w:r>
          </w:p>
        </w:tc>
        <w:tc>
          <w:tcPr>
            <w:tcW w:w="5263" w:type="dxa"/>
          </w:tcPr>
          <w:p w:rsidR="00E7077A" w:rsidRPr="00E7077A" w:rsidRDefault="00E7077A" w:rsidP="00AF3A97">
            <w:pPr>
              <w:spacing w:before="100" w:beforeAutospacing="1" w:after="100" w:afterAutospacing="1"/>
              <w:rPr>
                <w:color w:val="000000" w:themeColor="text1"/>
              </w:rPr>
            </w:pPr>
            <w:r w:rsidRPr="00E7077A">
              <w:rPr>
                <w:rFonts w:hint="eastAsia"/>
                <w:color w:val="000000" w:themeColor="text1"/>
              </w:rPr>
              <w:t>（</w:t>
            </w:r>
            <w:r w:rsidRPr="00E7077A">
              <w:rPr>
                <w:rFonts w:hint="eastAsia"/>
                <w:color w:val="000000" w:themeColor="text1"/>
              </w:rPr>
              <w:t>1</w:t>
            </w:r>
            <w:r w:rsidRPr="00E7077A">
              <w:rPr>
                <w:rFonts w:hint="eastAsia"/>
                <w:color w:val="000000" w:themeColor="text1"/>
              </w:rPr>
              <w:t>）</w:t>
            </w:r>
            <w:r w:rsidRPr="00E7077A">
              <w:rPr>
                <w:rFonts w:hint="eastAsia"/>
                <w:color w:val="000000" w:themeColor="text1"/>
              </w:rPr>
              <w:t xml:space="preserve"> </w:t>
            </w:r>
            <w:r w:rsidRPr="00E7077A">
              <w:rPr>
                <w:rFonts w:hint="eastAsia"/>
                <w:color w:val="000000" w:themeColor="text1"/>
              </w:rPr>
              <w:t>在程序中输入城市名称时，需输入</w:t>
            </w:r>
            <w:r w:rsidRPr="00E7077A">
              <w:rPr>
                <w:rFonts w:hint="eastAsia"/>
                <w:color w:val="000000" w:themeColor="text1"/>
              </w:rPr>
              <w:t>10</w:t>
            </w:r>
            <w:r w:rsidRPr="00E7077A">
              <w:rPr>
                <w:rFonts w:hint="eastAsia"/>
                <w:color w:val="000000" w:themeColor="text1"/>
              </w:rPr>
              <w:t>个字母以内的字母串；输入列车或飞机编号时需输入一个整型数据；输入列车或飞机的费用时需输入一个实型数据；输入列车或飞机开始时间和到达时间时均需输入两个整型数据（以</w:t>
            </w:r>
            <w:r w:rsidRPr="00E7077A">
              <w:rPr>
                <w:rFonts w:hint="eastAsia"/>
                <w:color w:val="000000" w:themeColor="text1"/>
              </w:rPr>
              <w:t>hh</w:t>
            </w:r>
            <w:r w:rsidRPr="00E7077A">
              <w:rPr>
                <w:rFonts w:hint="eastAsia"/>
                <w:color w:val="000000" w:themeColor="text1"/>
              </w:rPr>
              <w:t>：</w:t>
            </w:r>
            <w:r w:rsidRPr="00E7077A">
              <w:rPr>
                <w:rFonts w:hint="eastAsia"/>
                <w:color w:val="000000" w:themeColor="text1"/>
              </w:rPr>
              <w:t>mm</w:t>
            </w:r>
            <w:r w:rsidRPr="00E7077A">
              <w:rPr>
                <w:rFonts w:hint="eastAsia"/>
                <w:color w:val="000000" w:themeColor="text1"/>
              </w:rPr>
              <w:t>的形式）；在选择功能时，应输入与所选功能对应的一个整型数据。</w:t>
            </w:r>
            <w:r w:rsidRPr="00E7077A">
              <w:rPr>
                <w:rFonts w:hint="eastAsia"/>
                <w:color w:val="000000" w:themeColor="text1"/>
              </w:rPr>
              <w:t xml:space="preserve"> </w:t>
            </w:r>
            <w:r w:rsidRPr="00E7077A">
              <w:rPr>
                <w:rFonts w:hint="eastAsia"/>
                <w:color w:val="000000" w:themeColor="text1"/>
              </w:rPr>
              <w:t>（</w:t>
            </w:r>
            <w:r w:rsidRPr="00E7077A">
              <w:rPr>
                <w:rFonts w:hint="eastAsia"/>
                <w:color w:val="000000" w:themeColor="text1"/>
              </w:rPr>
              <w:t>2</w:t>
            </w:r>
            <w:r w:rsidRPr="00E7077A">
              <w:rPr>
                <w:rFonts w:hint="eastAsia"/>
                <w:color w:val="000000" w:themeColor="text1"/>
              </w:rPr>
              <w:t>）</w:t>
            </w:r>
            <w:r w:rsidRPr="00E7077A">
              <w:rPr>
                <w:rFonts w:hint="eastAsia"/>
                <w:color w:val="000000" w:themeColor="text1"/>
              </w:rPr>
              <w:t xml:space="preserve"> </w:t>
            </w:r>
            <w:r w:rsidRPr="00E7077A">
              <w:rPr>
                <w:rFonts w:hint="eastAsia"/>
                <w:color w:val="000000" w:themeColor="text1"/>
              </w:rPr>
              <w:t>程序的输出信息主要是：最快需要多少时间才能到达，或最少需要多少旅费才能到达，或最少需要多少次中转到达，并详细说明依次于何时乘坐哪一趟列车或哪一次班机到何地。</w:t>
            </w:r>
          </w:p>
        </w:tc>
        <w:tc>
          <w:tcPr>
            <w:tcW w:w="0" w:type="auto"/>
            <w:vAlign w:val="center"/>
          </w:tcPr>
          <w:p w:rsidR="00E7077A" w:rsidRDefault="00E7077A" w:rsidP="003C4413">
            <w:pPr>
              <w:spacing w:before="100" w:beforeAutospacing="1" w:after="100" w:afterAutospacing="1"/>
              <w:jc w:val="center"/>
            </w:pPr>
            <w:r w:rsidRPr="00E7077A">
              <w:rPr>
                <w:rFonts w:hint="eastAsia"/>
              </w:rPr>
              <w:t>图、队列、算法的使用</w:t>
            </w:r>
          </w:p>
        </w:tc>
        <w:tc>
          <w:tcPr>
            <w:tcW w:w="0" w:type="auto"/>
          </w:tcPr>
          <w:p w:rsidR="00E7077A" w:rsidRPr="00662FC7" w:rsidRDefault="00E7077A" w:rsidP="007A4B8E">
            <w:pPr>
              <w:spacing w:before="100" w:beforeAutospacing="1" w:after="100" w:afterAutospacing="1"/>
            </w:pPr>
          </w:p>
        </w:tc>
      </w:tr>
      <w:tr w:rsidR="00904D62" w:rsidRPr="00662FC7" w:rsidTr="00E06103">
        <w:tc>
          <w:tcPr>
            <w:tcW w:w="1242" w:type="dxa"/>
          </w:tcPr>
          <w:p w:rsidR="00904D62" w:rsidRDefault="00904D62" w:rsidP="00E06103">
            <w:pPr>
              <w:spacing w:before="100" w:beforeAutospacing="1" w:after="100" w:afterAutospacing="1"/>
            </w:pPr>
            <w:r w:rsidRPr="00AF3A97">
              <w:rPr>
                <w:rFonts w:hint="eastAsia"/>
              </w:rPr>
              <w:t>校园导游咨询</w:t>
            </w:r>
          </w:p>
        </w:tc>
        <w:tc>
          <w:tcPr>
            <w:tcW w:w="5263" w:type="dxa"/>
          </w:tcPr>
          <w:p w:rsidR="00904D62" w:rsidRPr="00662FC7" w:rsidRDefault="00904D62" w:rsidP="00E06103">
            <w:pPr>
              <w:spacing w:before="100" w:beforeAutospacing="1" w:after="100" w:afterAutospacing="1"/>
            </w:pPr>
            <w:r w:rsidRPr="00AF3A97">
              <w:rPr>
                <w:rFonts w:hint="eastAsia"/>
              </w:rPr>
              <w:t>（</w:t>
            </w:r>
            <w:r w:rsidRPr="00AF3A97">
              <w:rPr>
                <w:rFonts w:hint="eastAsia"/>
              </w:rPr>
              <w:t>1</w:t>
            </w:r>
            <w:r w:rsidRPr="00AF3A97">
              <w:rPr>
                <w:rFonts w:hint="eastAsia"/>
              </w:rPr>
              <w:t>）设计你的学校的校园平面图，所含景点不小于</w:t>
            </w:r>
            <w:r w:rsidRPr="00AF3A97">
              <w:rPr>
                <w:rFonts w:hint="eastAsia"/>
              </w:rPr>
              <w:t>5</w:t>
            </w:r>
            <w:r w:rsidRPr="00AF3A97">
              <w:rPr>
                <w:rFonts w:hint="eastAsia"/>
              </w:rPr>
              <w:t>个。以图中的顶点表示学校的各个景点，存放景点名称，代号，简介等信息；以边表示路径，存放路径，存放路径的长度等相关信息。</w:t>
            </w:r>
            <w:r w:rsidRPr="00AF3A97">
              <w:rPr>
                <w:rFonts w:hint="eastAsia"/>
              </w:rPr>
              <w:t xml:space="preserve">   </w:t>
            </w:r>
            <w:r w:rsidRPr="00AF3A97">
              <w:rPr>
                <w:rFonts w:hint="eastAsia"/>
              </w:rPr>
              <w:t>（</w:t>
            </w:r>
            <w:r w:rsidRPr="00AF3A97">
              <w:rPr>
                <w:rFonts w:hint="eastAsia"/>
              </w:rPr>
              <w:t>2</w:t>
            </w:r>
            <w:r w:rsidRPr="00AF3A97">
              <w:rPr>
                <w:rFonts w:hint="eastAsia"/>
              </w:rPr>
              <w:t>）为来访客人提供图中任意景点的问路查询，即查询任意两个景点之间的最短的简单路径。</w:t>
            </w:r>
          </w:p>
        </w:tc>
        <w:tc>
          <w:tcPr>
            <w:tcW w:w="0" w:type="auto"/>
            <w:vAlign w:val="center"/>
          </w:tcPr>
          <w:p w:rsidR="00904D62" w:rsidRDefault="00904D62" w:rsidP="00E06103">
            <w:pPr>
              <w:spacing w:before="100" w:beforeAutospacing="1" w:after="100" w:afterAutospacing="1"/>
              <w:jc w:val="center"/>
            </w:pPr>
            <w:r w:rsidRPr="00AF3A97">
              <w:rPr>
                <w:rFonts w:hint="eastAsia"/>
              </w:rPr>
              <w:t>熟悉图的应用，并利用迪杰斯特拉算法求得</w:t>
            </w:r>
            <w:r w:rsidRPr="00AF3A97">
              <w:rPr>
                <w:rFonts w:hint="eastAsia"/>
              </w:rPr>
              <w:t>2</w:t>
            </w:r>
            <w:r w:rsidRPr="00AF3A97">
              <w:rPr>
                <w:rFonts w:hint="eastAsia"/>
              </w:rPr>
              <w:t>点之间的最短路径。</w:t>
            </w:r>
          </w:p>
        </w:tc>
        <w:tc>
          <w:tcPr>
            <w:tcW w:w="0" w:type="auto"/>
          </w:tcPr>
          <w:p w:rsidR="00904D62" w:rsidRPr="00662FC7" w:rsidRDefault="00904D62" w:rsidP="00E06103">
            <w:pPr>
              <w:spacing w:before="100" w:beforeAutospacing="1" w:after="100" w:afterAutospacing="1"/>
            </w:pPr>
          </w:p>
        </w:tc>
      </w:tr>
      <w:tr w:rsidR="00E7077A" w:rsidRPr="00C90121" w:rsidTr="00E7077A">
        <w:tc>
          <w:tcPr>
            <w:tcW w:w="1242" w:type="dxa"/>
          </w:tcPr>
          <w:p w:rsidR="00E7077A" w:rsidRPr="00E7077A" w:rsidRDefault="00904D62" w:rsidP="00B87ABE">
            <w:pPr>
              <w:spacing w:before="100" w:beforeAutospacing="1" w:after="100" w:afterAutospacing="1"/>
              <w:rPr>
                <w:color w:val="000000" w:themeColor="text1"/>
              </w:rPr>
            </w:pPr>
            <w:r>
              <w:rPr>
                <w:rFonts w:hint="eastAsia"/>
                <w:color w:val="000000" w:themeColor="text1"/>
              </w:rPr>
              <w:t>城市交通网络</w:t>
            </w:r>
          </w:p>
        </w:tc>
        <w:tc>
          <w:tcPr>
            <w:tcW w:w="5263" w:type="dxa"/>
          </w:tcPr>
          <w:p w:rsidR="00E7077A" w:rsidRPr="00E7077A" w:rsidRDefault="00904D62" w:rsidP="00AF3A97">
            <w:pPr>
              <w:spacing w:before="100" w:beforeAutospacing="1" w:after="100" w:afterAutospacing="1"/>
              <w:rPr>
                <w:color w:val="000000" w:themeColor="text1"/>
              </w:rPr>
            </w:pPr>
            <w:r w:rsidRPr="00904D62">
              <w:rPr>
                <w:rFonts w:hint="eastAsia"/>
                <w:color w:val="000000" w:themeColor="text1"/>
              </w:rPr>
              <w:t>在</w:t>
            </w:r>
            <w:r>
              <w:rPr>
                <w:rFonts w:hint="eastAsia"/>
                <w:color w:val="000000" w:themeColor="text1"/>
              </w:rPr>
              <w:t>全国</w:t>
            </w:r>
            <w:r>
              <w:rPr>
                <w:rFonts w:hint="eastAsia"/>
                <w:color w:val="000000" w:themeColor="text1"/>
              </w:rPr>
              <w:t>33</w:t>
            </w:r>
            <w:r w:rsidRPr="00904D62">
              <w:rPr>
                <w:rFonts w:hint="eastAsia"/>
                <w:color w:val="000000" w:themeColor="text1"/>
              </w:rPr>
              <w:t>个</w:t>
            </w:r>
            <w:r>
              <w:rPr>
                <w:rFonts w:hint="eastAsia"/>
                <w:color w:val="000000" w:themeColor="text1"/>
              </w:rPr>
              <w:t>省会</w:t>
            </w:r>
            <w:r w:rsidRPr="00904D62">
              <w:rPr>
                <w:rFonts w:hint="eastAsia"/>
                <w:color w:val="000000" w:themeColor="text1"/>
              </w:rPr>
              <w:t>城市之间建设网络，只需保证连通即可，求最经济的架设方法。存储结构采用多种。求解算法多种。</w:t>
            </w:r>
          </w:p>
        </w:tc>
        <w:tc>
          <w:tcPr>
            <w:tcW w:w="0" w:type="auto"/>
            <w:vAlign w:val="center"/>
          </w:tcPr>
          <w:p w:rsidR="00E7077A" w:rsidRPr="00E7077A" w:rsidRDefault="00904D62" w:rsidP="003C4413">
            <w:pPr>
              <w:spacing w:before="100" w:beforeAutospacing="1" w:after="100" w:afterAutospacing="1"/>
              <w:jc w:val="center"/>
            </w:pPr>
            <w:r>
              <w:rPr>
                <w:rFonts w:hint="eastAsia"/>
              </w:rPr>
              <w:t>熟悉树以及最小生成树的使用</w:t>
            </w:r>
          </w:p>
        </w:tc>
        <w:tc>
          <w:tcPr>
            <w:tcW w:w="0" w:type="auto"/>
          </w:tcPr>
          <w:p w:rsidR="00E7077A" w:rsidRPr="00662FC7" w:rsidRDefault="00E7077A" w:rsidP="007A4B8E">
            <w:pPr>
              <w:spacing w:before="100" w:beforeAutospacing="1" w:after="100" w:afterAutospacing="1"/>
            </w:pPr>
          </w:p>
        </w:tc>
      </w:tr>
      <w:tr w:rsidR="00904D62" w:rsidRPr="00662FC7" w:rsidTr="00E06103">
        <w:tc>
          <w:tcPr>
            <w:tcW w:w="1242" w:type="dxa"/>
          </w:tcPr>
          <w:p w:rsidR="00904D62" w:rsidRPr="00AF3A97" w:rsidRDefault="00904D62" w:rsidP="00E06103">
            <w:pPr>
              <w:spacing w:before="100" w:beforeAutospacing="1" w:after="100" w:afterAutospacing="1"/>
            </w:pPr>
            <w:r>
              <w:rPr>
                <w:rFonts w:hint="eastAsia"/>
              </w:rPr>
              <w:t>哈希表的设计与实现</w:t>
            </w:r>
          </w:p>
        </w:tc>
        <w:tc>
          <w:tcPr>
            <w:tcW w:w="5263" w:type="dxa"/>
          </w:tcPr>
          <w:p w:rsidR="00904D62" w:rsidRPr="00AF3A97" w:rsidRDefault="00904D62" w:rsidP="00E06103">
            <w:pPr>
              <w:spacing w:before="100" w:beforeAutospacing="1" w:after="100" w:afterAutospacing="1"/>
            </w:pPr>
            <w:r w:rsidRPr="00E7077A">
              <w:rPr>
                <w:rFonts w:hint="eastAsia"/>
              </w:rPr>
              <w:t>设计哈希表实现电话号码查询系统。基本要求：</w:t>
            </w:r>
            <w:r w:rsidRPr="00E7077A">
              <w:rPr>
                <w:rFonts w:hint="eastAsia"/>
              </w:rPr>
              <w:t xml:space="preserve">   1</w:t>
            </w:r>
            <w:r w:rsidRPr="00E7077A">
              <w:rPr>
                <w:rFonts w:hint="eastAsia"/>
              </w:rPr>
              <w:t>、设每个记录有下列数据项：电话号码、用户名、地址；</w:t>
            </w:r>
            <w:r w:rsidRPr="00E7077A">
              <w:rPr>
                <w:rFonts w:hint="eastAsia"/>
              </w:rPr>
              <w:t xml:space="preserve">   2</w:t>
            </w:r>
            <w:r w:rsidRPr="00E7077A">
              <w:rPr>
                <w:rFonts w:hint="eastAsia"/>
              </w:rPr>
              <w:t>、从键盘输入各记录，分别以电话号码和用户名为关键字建立哈希表；</w:t>
            </w:r>
            <w:r w:rsidRPr="00E7077A">
              <w:rPr>
                <w:rFonts w:hint="eastAsia"/>
              </w:rPr>
              <w:t xml:space="preserve">  3</w:t>
            </w:r>
            <w:r w:rsidRPr="00E7077A">
              <w:rPr>
                <w:rFonts w:hint="eastAsia"/>
              </w:rPr>
              <w:t>、采用再哈希法解决冲突；</w:t>
            </w:r>
            <w:r w:rsidRPr="00E7077A">
              <w:rPr>
                <w:rFonts w:hint="eastAsia"/>
              </w:rPr>
              <w:t xml:space="preserve">   4</w:t>
            </w:r>
            <w:r w:rsidRPr="00E7077A">
              <w:rPr>
                <w:rFonts w:hint="eastAsia"/>
              </w:rPr>
              <w:t>、查找并显示给定电话号码的记录；</w:t>
            </w:r>
            <w:r w:rsidRPr="00E7077A">
              <w:rPr>
                <w:rFonts w:hint="eastAsia"/>
              </w:rPr>
              <w:t xml:space="preserve">  5</w:t>
            </w:r>
            <w:r w:rsidRPr="00E7077A">
              <w:rPr>
                <w:rFonts w:hint="eastAsia"/>
              </w:rPr>
              <w:t>、查找并显示给定用户名的记录。</w:t>
            </w:r>
          </w:p>
        </w:tc>
        <w:tc>
          <w:tcPr>
            <w:tcW w:w="0" w:type="auto"/>
            <w:vAlign w:val="center"/>
          </w:tcPr>
          <w:p w:rsidR="00904D62" w:rsidRPr="00AF3A97" w:rsidRDefault="00904D62" w:rsidP="00E06103">
            <w:pPr>
              <w:spacing w:before="100" w:beforeAutospacing="1" w:after="100" w:afterAutospacing="1"/>
              <w:jc w:val="center"/>
            </w:pPr>
            <w:r w:rsidRPr="00E7077A">
              <w:rPr>
                <w:rFonts w:hint="eastAsia"/>
              </w:rPr>
              <w:t>利用哈希表实现电话号码的查询，利用数据链实现对电话记录的增加和删除</w:t>
            </w:r>
          </w:p>
        </w:tc>
        <w:tc>
          <w:tcPr>
            <w:tcW w:w="0" w:type="auto"/>
          </w:tcPr>
          <w:p w:rsidR="00904D62" w:rsidRPr="00662FC7" w:rsidRDefault="00904D62" w:rsidP="00E06103">
            <w:pPr>
              <w:spacing w:before="100" w:beforeAutospacing="1" w:after="100" w:afterAutospacing="1"/>
            </w:pPr>
          </w:p>
        </w:tc>
      </w:tr>
    </w:tbl>
    <w:p w:rsidR="00F5153B" w:rsidRDefault="00F5153B" w:rsidP="005037D5">
      <w:pPr>
        <w:spacing w:before="100" w:beforeAutospacing="1" w:after="100" w:afterAutospacing="1"/>
        <w:outlineLvl w:val="1"/>
        <w:rPr>
          <w:rFonts w:eastAsia="黑体"/>
          <w:b/>
          <w:bCs/>
        </w:rPr>
      </w:pPr>
      <w:r>
        <w:rPr>
          <w:rFonts w:eastAsia="黑体" w:hint="eastAsia"/>
          <w:b/>
          <w:bCs/>
        </w:rPr>
        <w:t>八、</w:t>
      </w:r>
      <w:r w:rsidR="008630F1">
        <w:rPr>
          <w:rFonts w:eastAsia="黑体" w:hint="eastAsia"/>
          <w:b/>
          <w:bCs/>
        </w:rPr>
        <w:t>教材及参考用书</w:t>
      </w:r>
    </w:p>
    <w:p w:rsidR="008C29F9" w:rsidRPr="007764D4" w:rsidRDefault="008630F1" w:rsidP="007A4B8E">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1</w:t>
      </w:r>
      <w:r w:rsidRPr="007764D4">
        <w:rPr>
          <w:rFonts w:hint="eastAsia"/>
          <w:color w:val="000000" w:themeColor="text1"/>
        </w:rPr>
        <w:t>）教材</w:t>
      </w:r>
    </w:p>
    <w:p w:rsidR="00EE28C5" w:rsidRPr="00DF7AE5" w:rsidRDefault="00EE28C5" w:rsidP="00767987">
      <w:pPr>
        <w:pStyle w:val="ad"/>
        <w:ind w:firstLine="420"/>
        <w:rPr>
          <w:kern w:val="0"/>
        </w:rPr>
      </w:pPr>
      <w:r w:rsidRPr="00DF7AE5">
        <w:rPr>
          <w:kern w:val="0"/>
        </w:rPr>
        <w:lastRenderedPageBreak/>
        <w:t>数据结构教程（第</w:t>
      </w:r>
      <w:r w:rsidRPr="00DF7AE5">
        <w:rPr>
          <w:kern w:val="0"/>
        </w:rPr>
        <w:t>4</w:t>
      </w:r>
      <w:r w:rsidRPr="00DF7AE5">
        <w:rPr>
          <w:kern w:val="0"/>
        </w:rPr>
        <w:t>版），李春葆等</w:t>
      </w:r>
      <w:r>
        <w:rPr>
          <w:rFonts w:hint="eastAsia"/>
          <w:kern w:val="0"/>
        </w:rPr>
        <w:t>，</w:t>
      </w:r>
      <w:r w:rsidRPr="00DF7AE5">
        <w:rPr>
          <w:kern w:val="0"/>
        </w:rPr>
        <w:t>北京：清华大学出版社，</w:t>
      </w:r>
      <w:r w:rsidRPr="00DF7AE5">
        <w:rPr>
          <w:kern w:val="0"/>
        </w:rPr>
        <w:t>2013</w:t>
      </w:r>
    </w:p>
    <w:p w:rsidR="008630F1" w:rsidRPr="007764D4" w:rsidRDefault="008630F1" w:rsidP="007A4B8E">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2</w:t>
      </w:r>
      <w:r w:rsidRPr="007764D4">
        <w:rPr>
          <w:rFonts w:hint="eastAsia"/>
          <w:color w:val="000000" w:themeColor="text1"/>
        </w:rPr>
        <w:t>）习题集</w:t>
      </w:r>
    </w:p>
    <w:p w:rsidR="00F130F2" w:rsidRPr="00041BDE" w:rsidRDefault="00B47E32" w:rsidP="00F130F2">
      <w:pPr>
        <w:spacing w:before="100" w:beforeAutospacing="1" w:after="100" w:afterAutospacing="1"/>
        <w:ind w:firstLine="420"/>
      </w:pPr>
      <w:r w:rsidRPr="00041BDE">
        <w:rPr>
          <w:rFonts w:hint="eastAsia"/>
        </w:rPr>
        <w:t>《新编</w:t>
      </w:r>
      <w:r w:rsidR="000145BB">
        <w:rPr>
          <w:rFonts w:hint="eastAsia"/>
        </w:rPr>
        <w:t>数据结构</w:t>
      </w:r>
      <w:r w:rsidRPr="00041BDE">
        <w:rPr>
          <w:rFonts w:hint="eastAsia"/>
        </w:rPr>
        <w:t>习题与解析》</w:t>
      </w:r>
      <w:r w:rsidR="00181CAA" w:rsidRPr="00041BDE">
        <w:rPr>
          <w:rFonts w:hint="eastAsia"/>
        </w:rPr>
        <w:t>(</w:t>
      </w:r>
      <w:r w:rsidR="00041BDE" w:rsidRPr="00041BDE">
        <w:rPr>
          <w:rFonts w:hint="eastAsia"/>
        </w:rPr>
        <w:t>新编计算机专业重点课程辅导丛书</w:t>
      </w:r>
      <w:r w:rsidR="00181CAA" w:rsidRPr="00041BDE">
        <w:rPr>
          <w:rFonts w:hint="eastAsia"/>
        </w:rPr>
        <w:t>)</w:t>
      </w:r>
      <w:r w:rsidRPr="00041BDE">
        <w:rPr>
          <w:rFonts w:hint="eastAsia"/>
        </w:rPr>
        <w:t>，清华大学出版社，李春葆</w:t>
      </w:r>
      <w:r w:rsidR="000145BB">
        <w:rPr>
          <w:rFonts w:hint="eastAsia"/>
        </w:rPr>
        <w:t>等</w:t>
      </w:r>
      <w:r w:rsidRPr="00041BDE">
        <w:rPr>
          <w:rFonts w:hint="eastAsia"/>
        </w:rPr>
        <w:t>，</w:t>
      </w:r>
      <w:r w:rsidRPr="00041BDE">
        <w:rPr>
          <w:rFonts w:hint="eastAsia"/>
        </w:rPr>
        <w:t>2013.5</w:t>
      </w:r>
    </w:p>
    <w:p w:rsidR="008630F1" w:rsidRPr="007764D4" w:rsidRDefault="008630F1" w:rsidP="007A4B8E">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3</w:t>
      </w:r>
      <w:r w:rsidRPr="007764D4">
        <w:rPr>
          <w:rFonts w:hint="eastAsia"/>
          <w:color w:val="000000" w:themeColor="text1"/>
        </w:rPr>
        <w:t>）参考用书</w:t>
      </w:r>
    </w:p>
    <w:p w:rsidR="000145BB" w:rsidRPr="00A510B8" w:rsidRDefault="000145BB" w:rsidP="00767987">
      <w:pPr>
        <w:pStyle w:val="ad"/>
        <w:ind w:firstLine="420"/>
      </w:pPr>
      <w:r w:rsidRPr="00A510B8">
        <w:t>[1]</w:t>
      </w:r>
      <w:r>
        <w:rPr>
          <w:rFonts w:hint="eastAsia"/>
        </w:rPr>
        <w:t xml:space="preserve"> </w:t>
      </w:r>
      <w:r w:rsidRPr="00A510B8">
        <w:t>数据结构基础，</w:t>
      </w:r>
      <w:r w:rsidRPr="00A510B8">
        <w:t>Horowitz,E.</w:t>
      </w:r>
      <w:r w:rsidRPr="00A510B8">
        <w:t>（朱仲涛译），</w:t>
      </w:r>
      <w:r w:rsidRPr="00A510B8">
        <w:rPr>
          <w:bCs/>
          <w:kern w:val="0"/>
        </w:rPr>
        <w:t>北京：清华大学出版社，</w:t>
      </w:r>
      <w:r w:rsidRPr="00A510B8">
        <w:rPr>
          <w:bCs/>
          <w:kern w:val="0"/>
        </w:rPr>
        <w:t>2009</w:t>
      </w:r>
    </w:p>
    <w:p w:rsidR="000145BB" w:rsidRPr="00A510B8" w:rsidRDefault="000145BB" w:rsidP="00767987">
      <w:pPr>
        <w:pStyle w:val="ad"/>
        <w:ind w:firstLine="420"/>
      </w:pPr>
      <w:r w:rsidRPr="00A510B8">
        <w:t>[2]</w:t>
      </w:r>
      <w:r>
        <w:rPr>
          <w:rFonts w:hint="eastAsia"/>
        </w:rPr>
        <w:t xml:space="preserve"> </w:t>
      </w:r>
      <w:r w:rsidRPr="00A510B8">
        <w:t>数据结构，严蔚敏等，</w:t>
      </w:r>
      <w:r w:rsidRPr="00A510B8">
        <w:rPr>
          <w:bCs/>
          <w:kern w:val="0"/>
        </w:rPr>
        <w:t>北京：清华大学出版社，</w:t>
      </w:r>
      <w:r w:rsidRPr="00A510B8">
        <w:rPr>
          <w:bCs/>
          <w:kern w:val="0"/>
        </w:rPr>
        <w:t>2002</w:t>
      </w:r>
    </w:p>
    <w:p w:rsidR="000145BB" w:rsidRPr="00A510B8" w:rsidRDefault="000145BB" w:rsidP="00767987">
      <w:pPr>
        <w:pStyle w:val="ad"/>
        <w:ind w:firstLine="420"/>
        <w:rPr>
          <w:sz w:val="24"/>
        </w:rPr>
      </w:pPr>
      <w:r w:rsidRPr="00A510B8">
        <w:t>[3]</w:t>
      </w:r>
      <w:r>
        <w:rPr>
          <w:rFonts w:hint="eastAsia"/>
        </w:rPr>
        <w:t xml:space="preserve"> </w:t>
      </w:r>
      <w:r w:rsidRPr="00A510B8">
        <w:t>算法导论，</w:t>
      </w:r>
      <w:r w:rsidRPr="00A510B8">
        <w:t>Cormen,T,H,</w:t>
      </w:r>
      <w:r w:rsidRPr="00A510B8">
        <w:t>等（潘金贵等译）</w:t>
      </w:r>
      <w:r>
        <w:rPr>
          <w:rFonts w:hint="eastAsia"/>
        </w:rPr>
        <w:t>，</w:t>
      </w:r>
      <w:r w:rsidRPr="00A510B8">
        <w:t>北京：机械工业出版社</w:t>
      </w:r>
      <w:r w:rsidRPr="00A510B8">
        <w:t> </w:t>
      </w:r>
      <w:r w:rsidRPr="00A510B8">
        <w:t>，</w:t>
      </w:r>
      <w:r w:rsidRPr="00A510B8">
        <w:t>2006</w:t>
      </w:r>
    </w:p>
    <w:p w:rsidR="000145BB" w:rsidRPr="00A510B8" w:rsidRDefault="000145BB" w:rsidP="00767987">
      <w:pPr>
        <w:pStyle w:val="ad"/>
        <w:ind w:firstLine="420"/>
        <w:rPr>
          <w:bCs/>
          <w:kern w:val="0"/>
        </w:rPr>
      </w:pPr>
      <w:r w:rsidRPr="00A510B8">
        <w:rPr>
          <w:bCs/>
          <w:kern w:val="0"/>
        </w:rPr>
        <w:t>[2]</w:t>
      </w:r>
      <w:r>
        <w:rPr>
          <w:rFonts w:hint="eastAsia"/>
          <w:bCs/>
          <w:kern w:val="0"/>
        </w:rPr>
        <w:t xml:space="preserve"> </w:t>
      </w:r>
      <w:r w:rsidRPr="00A510B8">
        <w:rPr>
          <w:bCs/>
          <w:kern w:val="0"/>
        </w:rPr>
        <w:t>数据结构教程（第</w:t>
      </w:r>
      <w:r w:rsidRPr="00A510B8">
        <w:rPr>
          <w:bCs/>
          <w:kern w:val="0"/>
        </w:rPr>
        <w:t>4</w:t>
      </w:r>
      <w:r w:rsidRPr="00A510B8">
        <w:rPr>
          <w:bCs/>
          <w:kern w:val="0"/>
        </w:rPr>
        <w:t>版）学习指导，李春葆等，北京：清华大学出版社，</w:t>
      </w:r>
      <w:r w:rsidRPr="00A510B8">
        <w:rPr>
          <w:bCs/>
          <w:kern w:val="0"/>
        </w:rPr>
        <w:t>2013</w:t>
      </w:r>
    </w:p>
    <w:p w:rsidR="000145BB" w:rsidRPr="00A510B8" w:rsidRDefault="000145BB" w:rsidP="00767987">
      <w:pPr>
        <w:pStyle w:val="ad"/>
        <w:ind w:firstLine="420"/>
        <w:rPr>
          <w:sz w:val="24"/>
        </w:rPr>
      </w:pPr>
      <w:r w:rsidRPr="00A510B8">
        <w:rPr>
          <w:bCs/>
          <w:kern w:val="0"/>
        </w:rPr>
        <w:t>[3]</w:t>
      </w:r>
      <w:r>
        <w:rPr>
          <w:rFonts w:hint="eastAsia"/>
          <w:bCs/>
          <w:kern w:val="0"/>
        </w:rPr>
        <w:t xml:space="preserve"> </w:t>
      </w:r>
      <w:r w:rsidRPr="00A510B8">
        <w:rPr>
          <w:bCs/>
          <w:kern w:val="0"/>
        </w:rPr>
        <w:t>数据结构教程（第</w:t>
      </w:r>
      <w:r w:rsidRPr="00A510B8">
        <w:rPr>
          <w:bCs/>
          <w:kern w:val="0"/>
        </w:rPr>
        <w:t>4</w:t>
      </w:r>
      <w:r w:rsidRPr="00A510B8">
        <w:rPr>
          <w:bCs/>
          <w:kern w:val="0"/>
        </w:rPr>
        <w:t>版）上机实验指导，李春葆等，北京：清华大学出版社，</w:t>
      </w:r>
      <w:r w:rsidRPr="00A510B8">
        <w:rPr>
          <w:bCs/>
          <w:kern w:val="0"/>
        </w:rPr>
        <w:t>2013</w:t>
      </w:r>
    </w:p>
    <w:p w:rsidR="00295FE1" w:rsidRDefault="00295FE1" w:rsidP="00B2582D">
      <w:pPr>
        <w:spacing w:before="100" w:beforeAutospacing="1" w:after="100" w:afterAutospacing="1"/>
        <w:outlineLvl w:val="1"/>
        <w:rPr>
          <w:rFonts w:eastAsia="黑体"/>
          <w:b/>
          <w:bCs/>
        </w:rPr>
      </w:pPr>
      <w:r>
        <w:rPr>
          <w:rFonts w:eastAsia="黑体" w:hint="eastAsia"/>
          <w:b/>
          <w:bCs/>
        </w:rPr>
        <w:t>九、考核</w:t>
      </w:r>
    </w:p>
    <w:p w:rsidR="00295FE1" w:rsidRPr="007764D4" w:rsidRDefault="00295FE1" w:rsidP="00295FE1">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1</w:t>
      </w:r>
      <w:r w:rsidRPr="007764D4">
        <w:rPr>
          <w:rFonts w:hint="eastAsia"/>
          <w:color w:val="000000" w:themeColor="text1"/>
        </w:rPr>
        <w:t>）</w:t>
      </w:r>
      <w:r>
        <w:rPr>
          <w:rFonts w:hint="eastAsia"/>
          <w:color w:val="000000" w:themeColor="text1"/>
        </w:rPr>
        <w:t>课内考核环节</w:t>
      </w:r>
    </w:p>
    <w:tbl>
      <w:tblPr>
        <w:tblStyle w:val="a6"/>
        <w:tblW w:w="5000" w:type="pct"/>
        <w:tblLook w:val="04A0"/>
      </w:tblPr>
      <w:tblGrid>
        <w:gridCol w:w="1100"/>
        <w:gridCol w:w="2836"/>
        <w:gridCol w:w="1808"/>
        <w:gridCol w:w="1205"/>
        <w:gridCol w:w="955"/>
        <w:gridCol w:w="805"/>
      </w:tblGrid>
      <w:tr w:rsidR="00B3438B" w:rsidTr="00B51376">
        <w:tc>
          <w:tcPr>
            <w:tcW w:w="632"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考核环节名称</w:t>
            </w:r>
          </w:p>
        </w:tc>
        <w:tc>
          <w:tcPr>
            <w:tcW w:w="1628"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考核环节内容</w:t>
            </w:r>
          </w:p>
        </w:tc>
        <w:tc>
          <w:tcPr>
            <w:tcW w:w="1038"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考核知识单元</w:t>
            </w:r>
          </w:p>
        </w:tc>
        <w:tc>
          <w:tcPr>
            <w:tcW w:w="692"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预计安排时间</w:t>
            </w:r>
          </w:p>
        </w:tc>
        <w:tc>
          <w:tcPr>
            <w:tcW w:w="548" w:type="pct"/>
          </w:tcPr>
          <w:p w:rsidR="00B3438B" w:rsidRPr="0089595D" w:rsidRDefault="00B3438B" w:rsidP="00BF3294">
            <w:pPr>
              <w:spacing w:before="100" w:beforeAutospacing="1" w:after="100" w:afterAutospacing="1"/>
              <w:jc w:val="center"/>
              <w:rPr>
                <w:rFonts w:eastAsia="黑体"/>
                <w:b/>
                <w:bCs/>
              </w:rPr>
            </w:pPr>
            <w:r>
              <w:rPr>
                <w:rFonts w:eastAsia="黑体" w:hint="eastAsia"/>
                <w:b/>
                <w:bCs/>
              </w:rPr>
              <w:t>考核形式</w:t>
            </w:r>
          </w:p>
        </w:tc>
        <w:tc>
          <w:tcPr>
            <w:tcW w:w="462"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备注</w:t>
            </w:r>
          </w:p>
        </w:tc>
      </w:tr>
      <w:tr w:rsidR="00EF5AFF" w:rsidTr="00B51376">
        <w:tc>
          <w:tcPr>
            <w:tcW w:w="632" w:type="pct"/>
          </w:tcPr>
          <w:p w:rsidR="00EF5AFF" w:rsidRPr="00CA72F3" w:rsidRDefault="00EF5AFF" w:rsidP="007F5729">
            <w:r>
              <w:rPr>
                <w:rFonts w:hint="eastAsia"/>
              </w:rPr>
              <w:t>第一次</w:t>
            </w:r>
            <w:r w:rsidRPr="00CA72F3">
              <w:rPr>
                <w:rFonts w:hint="eastAsia"/>
              </w:rPr>
              <w:t>课堂测验</w:t>
            </w:r>
          </w:p>
        </w:tc>
        <w:tc>
          <w:tcPr>
            <w:tcW w:w="1628" w:type="pct"/>
          </w:tcPr>
          <w:p w:rsidR="00EF5AFF" w:rsidRPr="00CA72F3" w:rsidRDefault="00EF5AFF" w:rsidP="007F5729">
            <w:r>
              <w:rPr>
                <w:rFonts w:hint="eastAsia"/>
              </w:rPr>
              <w:t>已授课知识单元所覆盖的主要知识点，尤其是重点难点</w:t>
            </w:r>
          </w:p>
        </w:tc>
        <w:tc>
          <w:tcPr>
            <w:tcW w:w="1038" w:type="pct"/>
          </w:tcPr>
          <w:p w:rsidR="00EF5AFF" w:rsidRPr="00CA72F3" w:rsidRDefault="004D3972" w:rsidP="00ED3948">
            <w:r>
              <w:rPr>
                <w:rFonts w:hint="eastAsia"/>
              </w:rPr>
              <w:t>线性表、</w:t>
            </w:r>
            <w:r w:rsidR="009205BF">
              <w:rPr>
                <w:rFonts w:hint="eastAsia"/>
              </w:rPr>
              <w:t>栈</w:t>
            </w:r>
            <w:r w:rsidR="00ED3948">
              <w:rPr>
                <w:rFonts w:hint="eastAsia"/>
              </w:rPr>
              <w:t>、</w:t>
            </w:r>
            <w:r w:rsidR="009205BF">
              <w:rPr>
                <w:rFonts w:hint="eastAsia"/>
              </w:rPr>
              <w:t>队列、</w:t>
            </w:r>
            <w:r>
              <w:rPr>
                <w:rFonts w:hint="eastAsia"/>
              </w:rPr>
              <w:t>串</w:t>
            </w:r>
            <w:r w:rsidR="00ED3948">
              <w:rPr>
                <w:rFonts w:hint="eastAsia"/>
              </w:rPr>
              <w:t>、递归和数组</w:t>
            </w:r>
          </w:p>
        </w:tc>
        <w:tc>
          <w:tcPr>
            <w:tcW w:w="692" w:type="pct"/>
          </w:tcPr>
          <w:p w:rsidR="00EF5AFF" w:rsidRPr="00CA72F3" w:rsidRDefault="00EF5AFF" w:rsidP="0076694A">
            <w:r>
              <w:rPr>
                <w:rFonts w:hint="eastAsia"/>
              </w:rPr>
              <w:t>第</w:t>
            </w:r>
            <w:r w:rsidR="0076694A">
              <w:rPr>
                <w:rFonts w:hint="eastAsia"/>
              </w:rPr>
              <w:t>8</w:t>
            </w:r>
            <w:r>
              <w:rPr>
                <w:rFonts w:hint="eastAsia"/>
              </w:rPr>
              <w:t>周</w:t>
            </w:r>
          </w:p>
        </w:tc>
        <w:tc>
          <w:tcPr>
            <w:tcW w:w="548" w:type="pct"/>
          </w:tcPr>
          <w:p w:rsidR="00EF5AFF" w:rsidRPr="00CA72F3" w:rsidRDefault="00EF5AFF" w:rsidP="007F5729">
            <w:r w:rsidRPr="003A44C3">
              <w:rPr>
                <w:rFonts w:hint="eastAsia"/>
              </w:rPr>
              <w:t>开卷，笔试</w:t>
            </w:r>
          </w:p>
        </w:tc>
        <w:tc>
          <w:tcPr>
            <w:tcW w:w="462" w:type="pct"/>
          </w:tcPr>
          <w:p w:rsidR="00EF5AFF" w:rsidRPr="00CA72F3" w:rsidRDefault="00EF5AFF" w:rsidP="007F5729"/>
        </w:tc>
      </w:tr>
      <w:tr w:rsidR="00EF5AFF" w:rsidTr="00B51376">
        <w:tc>
          <w:tcPr>
            <w:tcW w:w="632" w:type="pct"/>
          </w:tcPr>
          <w:p w:rsidR="00EF5AFF" w:rsidRPr="00CA72F3" w:rsidRDefault="00EF5AFF" w:rsidP="007F5729">
            <w:pPr>
              <w:rPr>
                <w:color w:val="000000"/>
              </w:rPr>
            </w:pPr>
            <w:r w:rsidRPr="000E08E3">
              <w:rPr>
                <w:rFonts w:hint="eastAsia"/>
              </w:rPr>
              <w:t>第二次课堂测验</w:t>
            </w:r>
          </w:p>
        </w:tc>
        <w:tc>
          <w:tcPr>
            <w:tcW w:w="1628" w:type="pct"/>
          </w:tcPr>
          <w:p w:rsidR="00EF5AFF" w:rsidRPr="007E15C8" w:rsidRDefault="00EF5AFF" w:rsidP="007F5729">
            <w:pPr>
              <w:rPr>
                <w:color w:val="000000"/>
              </w:rPr>
            </w:pPr>
            <w:r>
              <w:rPr>
                <w:rFonts w:hint="eastAsia"/>
              </w:rPr>
              <w:t>已授课知识单元所覆盖的主要知识点，尤其是重点难点</w:t>
            </w:r>
          </w:p>
        </w:tc>
        <w:tc>
          <w:tcPr>
            <w:tcW w:w="1038" w:type="pct"/>
          </w:tcPr>
          <w:p w:rsidR="00EF5AFF" w:rsidRPr="003A44C3" w:rsidRDefault="00D03A27" w:rsidP="00D03A27">
            <w:r>
              <w:rPr>
                <w:rFonts w:hint="eastAsia"/>
              </w:rPr>
              <w:t>树、二叉树和图</w:t>
            </w:r>
          </w:p>
        </w:tc>
        <w:tc>
          <w:tcPr>
            <w:tcW w:w="692" w:type="pct"/>
          </w:tcPr>
          <w:p w:rsidR="00EF5AFF" w:rsidRPr="007E15C8" w:rsidRDefault="00EF5AFF" w:rsidP="0076694A">
            <w:pPr>
              <w:rPr>
                <w:color w:val="000000"/>
              </w:rPr>
            </w:pPr>
            <w:r w:rsidRPr="003A44C3">
              <w:rPr>
                <w:rFonts w:hint="eastAsia"/>
              </w:rPr>
              <w:t>第</w:t>
            </w:r>
            <w:r w:rsidRPr="003A44C3">
              <w:rPr>
                <w:rFonts w:hint="eastAsia"/>
              </w:rPr>
              <w:t>1</w:t>
            </w:r>
            <w:r w:rsidR="0076694A">
              <w:rPr>
                <w:rFonts w:hint="eastAsia"/>
              </w:rPr>
              <w:t>4</w:t>
            </w:r>
            <w:r w:rsidRPr="003A44C3">
              <w:rPr>
                <w:rFonts w:hint="eastAsia"/>
              </w:rPr>
              <w:t>周</w:t>
            </w:r>
          </w:p>
        </w:tc>
        <w:tc>
          <w:tcPr>
            <w:tcW w:w="548" w:type="pct"/>
          </w:tcPr>
          <w:p w:rsidR="00EF5AFF" w:rsidRPr="003A44C3" w:rsidRDefault="00EF5AFF" w:rsidP="007F5729">
            <w:r w:rsidRPr="003A44C3">
              <w:rPr>
                <w:rFonts w:hint="eastAsia"/>
              </w:rPr>
              <w:t>开卷，笔试</w:t>
            </w:r>
          </w:p>
        </w:tc>
        <w:tc>
          <w:tcPr>
            <w:tcW w:w="462" w:type="pct"/>
          </w:tcPr>
          <w:p w:rsidR="00EF5AFF" w:rsidRPr="007E15C8" w:rsidRDefault="00EF5AFF" w:rsidP="007F5729">
            <w:pPr>
              <w:rPr>
                <w:color w:val="000000"/>
              </w:rPr>
            </w:pPr>
          </w:p>
        </w:tc>
      </w:tr>
    </w:tbl>
    <w:p w:rsidR="002D7A20" w:rsidRDefault="002D7A20" w:rsidP="007A4B8E">
      <w:pPr>
        <w:spacing w:before="100" w:beforeAutospacing="1" w:after="100" w:afterAutospacing="1"/>
        <w:rPr>
          <w:color w:val="000000" w:themeColor="text1"/>
        </w:rPr>
      </w:pPr>
    </w:p>
    <w:p w:rsidR="002D7A20" w:rsidRPr="006B2742" w:rsidRDefault="002D7A20" w:rsidP="002D7A20">
      <w:pPr>
        <w:spacing w:before="100" w:beforeAutospacing="1" w:after="100" w:afterAutospacing="1"/>
        <w:rPr>
          <w:color w:val="000000" w:themeColor="text1"/>
        </w:rPr>
      </w:pPr>
      <w:r w:rsidRPr="006B2742">
        <w:rPr>
          <w:rFonts w:hint="eastAsia"/>
          <w:color w:val="000000" w:themeColor="text1"/>
        </w:rPr>
        <w:t>（</w:t>
      </w:r>
      <w:r w:rsidRPr="006B2742">
        <w:rPr>
          <w:rFonts w:hint="eastAsia"/>
          <w:color w:val="000000" w:themeColor="text1"/>
        </w:rPr>
        <w:t>2</w:t>
      </w:r>
      <w:r w:rsidRPr="006B2742">
        <w:rPr>
          <w:rFonts w:hint="eastAsia"/>
          <w:color w:val="000000" w:themeColor="text1"/>
        </w:rPr>
        <w:t>）课内综合实践环节</w:t>
      </w:r>
    </w:p>
    <w:tbl>
      <w:tblPr>
        <w:tblStyle w:val="a6"/>
        <w:tblW w:w="0" w:type="auto"/>
        <w:tblLook w:val="04A0"/>
      </w:tblPr>
      <w:tblGrid>
        <w:gridCol w:w="2177"/>
        <w:gridCol w:w="4354"/>
        <w:gridCol w:w="2178"/>
      </w:tblGrid>
      <w:tr w:rsidR="00AF3A97" w:rsidTr="00AF36F2">
        <w:tc>
          <w:tcPr>
            <w:tcW w:w="2177" w:type="dxa"/>
          </w:tcPr>
          <w:p w:rsidR="00AF3A97" w:rsidRDefault="00AF3A97" w:rsidP="007A4B8E">
            <w:pPr>
              <w:spacing w:before="100" w:beforeAutospacing="1" w:after="100" w:afterAutospacing="1"/>
              <w:rPr>
                <w:color w:val="000000" w:themeColor="text1"/>
              </w:rPr>
            </w:pPr>
            <w:r>
              <w:rPr>
                <w:rFonts w:hint="eastAsia"/>
                <w:color w:val="000000" w:themeColor="text1"/>
              </w:rPr>
              <w:t>名称</w:t>
            </w:r>
          </w:p>
        </w:tc>
        <w:tc>
          <w:tcPr>
            <w:tcW w:w="4354" w:type="dxa"/>
          </w:tcPr>
          <w:p w:rsidR="00AF3A97" w:rsidRDefault="00AF3A97" w:rsidP="00AF3A97">
            <w:pPr>
              <w:spacing w:before="100" w:beforeAutospacing="1" w:after="100" w:afterAutospacing="1"/>
              <w:rPr>
                <w:color w:val="000000" w:themeColor="text1"/>
              </w:rPr>
            </w:pPr>
            <w:r>
              <w:rPr>
                <w:rFonts w:hint="eastAsia"/>
                <w:color w:val="000000" w:themeColor="text1"/>
              </w:rPr>
              <w:t>问题描述</w:t>
            </w:r>
          </w:p>
        </w:tc>
        <w:tc>
          <w:tcPr>
            <w:tcW w:w="2178" w:type="dxa"/>
          </w:tcPr>
          <w:p w:rsidR="00AF3A97" w:rsidRDefault="00AF3A97" w:rsidP="007A4B8E">
            <w:pPr>
              <w:spacing w:before="100" w:beforeAutospacing="1" w:after="100" w:afterAutospacing="1"/>
              <w:rPr>
                <w:color w:val="000000" w:themeColor="text1"/>
              </w:rPr>
            </w:pPr>
            <w:r>
              <w:rPr>
                <w:rFonts w:hint="eastAsia"/>
                <w:color w:val="000000" w:themeColor="text1"/>
              </w:rPr>
              <w:t>目的</w:t>
            </w:r>
          </w:p>
        </w:tc>
      </w:tr>
      <w:tr w:rsidR="00AF3A97" w:rsidTr="00C65930">
        <w:tc>
          <w:tcPr>
            <w:tcW w:w="2177" w:type="dxa"/>
          </w:tcPr>
          <w:p w:rsidR="00AF3A97" w:rsidRDefault="00AF3A97" w:rsidP="007A4B8E">
            <w:pPr>
              <w:spacing w:before="100" w:beforeAutospacing="1" w:after="100" w:afterAutospacing="1"/>
              <w:rPr>
                <w:color w:val="000000" w:themeColor="text1"/>
              </w:rPr>
            </w:pPr>
            <w:r>
              <w:rPr>
                <w:rFonts w:hint="eastAsia"/>
                <w:color w:val="000000" w:themeColor="text1"/>
              </w:rPr>
              <w:t>同学录</w:t>
            </w:r>
          </w:p>
        </w:tc>
        <w:tc>
          <w:tcPr>
            <w:tcW w:w="4354" w:type="dxa"/>
          </w:tcPr>
          <w:p w:rsidR="00AF3A97" w:rsidRDefault="00AF3A97" w:rsidP="007A4B8E">
            <w:pPr>
              <w:spacing w:before="100" w:beforeAutospacing="1" w:after="100" w:afterAutospacing="1"/>
              <w:rPr>
                <w:color w:val="000000" w:themeColor="text1"/>
              </w:rPr>
            </w:pPr>
            <w:r>
              <w:rPr>
                <w:rFonts w:hint="eastAsia"/>
              </w:rPr>
              <w:t>（</w:t>
            </w:r>
            <w:r>
              <w:rPr>
                <w:rFonts w:hint="eastAsia"/>
              </w:rPr>
              <w:t>1</w:t>
            </w:r>
            <w:r>
              <w:rPr>
                <w:rFonts w:hint="eastAsia"/>
              </w:rPr>
              <w:t>）设计同学录的数据结构：</w:t>
            </w:r>
            <w:r w:rsidRPr="00AF3A97">
              <w:rPr>
                <w:rFonts w:hint="eastAsia"/>
              </w:rPr>
              <w:t>姓名、性别、地址由字符组成，最大字符数分别为</w:t>
            </w:r>
            <w:r w:rsidRPr="00AF3A97">
              <w:rPr>
                <w:rFonts w:hint="eastAsia"/>
              </w:rPr>
              <w:t xml:space="preserve">  10</w:t>
            </w:r>
            <w:r w:rsidRPr="00AF3A97">
              <w:rPr>
                <w:rFonts w:hint="eastAsia"/>
              </w:rPr>
              <w:t>个，</w:t>
            </w:r>
            <w:r w:rsidRPr="00AF3A97">
              <w:rPr>
                <w:rFonts w:hint="eastAsia"/>
              </w:rPr>
              <w:t>2</w:t>
            </w:r>
            <w:r w:rsidRPr="00AF3A97">
              <w:rPr>
                <w:rFonts w:hint="eastAsia"/>
              </w:rPr>
              <w:t>个和</w:t>
            </w:r>
            <w:r w:rsidRPr="00AF3A97">
              <w:rPr>
                <w:rFonts w:hint="eastAsia"/>
              </w:rPr>
              <w:t>16</w:t>
            </w:r>
            <w:r w:rsidRPr="00AF3A97">
              <w:rPr>
                <w:rFonts w:hint="eastAsia"/>
              </w:rPr>
              <w:t>个；邮编、电话、</w:t>
            </w:r>
            <w:r w:rsidRPr="00AF3A97">
              <w:rPr>
                <w:rFonts w:hint="eastAsia"/>
              </w:rPr>
              <w:t>QQ</w:t>
            </w:r>
            <w:r w:rsidRPr="00AF3A97">
              <w:rPr>
                <w:rFonts w:hint="eastAsia"/>
              </w:rPr>
              <w:t>由数字字符组成，最在字符数分别为</w:t>
            </w:r>
            <w:r w:rsidRPr="00AF3A97">
              <w:rPr>
                <w:rFonts w:hint="eastAsia"/>
              </w:rPr>
              <w:t>6</w:t>
            </w:r>
            <w:r w:rsidRPr="00AF3A97">
              <w:rPr>
                <w:rFonts w:hint="eastAsia"/>
              </w:rPr>
              <w:t>个，</w:t>
            </w:r>
            <w:r w:rsidRPr="00AF3A97">
              <w:rPr>
                <w:rFonts w:hint="eastAsia"/>
              </w:rPr>
              <w:t>11</w:t>
            </w:r>
            <w:r w:rsidRPr="00AF3A97">
              <w:rPr>
                <w:rFonts w:hint="eastAsia"/>
              </w:rPr>
              <w:t>个和</w:t>
            </w:r>
            <w:r w:rsidRPr="00AF3A97">
              <w:rPr>
                <w:rFonts w:hint="eastAsia"/>
              </w:rPr>
              <w:t>9</w:t>
            </w:r>
            <w:r w:rsidRPr="00AF3A97">
              <w:rPr>
                <w:rFonts w:hint="eastAsia"/>
              </w:rPr>
              <w:t>个；当输入的输的字符超过上面所规定的最大字符数时，系统会提示“输入字符太长，请重新输入”。</w:t>
            </w:r>
            <w:r>
              <w:rPr>
                <w:rFonts w:hint="eastAsia"/>
              </w:rPr>
              <w:t>（</w:t>
            </w:r>
            <w:r>
              <w:rPr>
                <w:rFonts w:hint="eastAsia"/>
              </w:rPr>
              <w:t>2</w:t>
            </w:r>
            <w:r>
              <w:rPr>
                <w:rFonts w:hint="eastAsia"/>
              </w:rPr>
              <w:t>）功能：增加同学录成员；删除同学录成员；修改同学录成员；查找同学录成员；</w:t>
            </w:r>
          </w:p>
        </w:tc>
        <w:tc>
          <w:tcPr>
            <w:tcW w:w="2178" w:type="dxa"/>
          </w:tcPr>
          <w:p w:rsidR="00AF3A97" w:rsidRDefault="00E7077A" w:rsidP="007A4B8E">
            <w:pPr>
              <w:spacing w:before="100" w:beforeAutospacing="1" w:after="100" w:afterAutospacing="1"/>
              <w:rPr>
                <w:color w:val="000000" w:themeColor="text1"/>
              </w:rPr>
            </w:pPr>
            <w:r>
              <w:rPr>
                <w:rFonts w:hint="eastAsia"/>
                <w:color w:val="000000" w:themeColor="text1"/>
              </w:rPr>
              <w:t>通过数组或者链表分别实现，并对性能进行比较</w:t>
            </w:r>
          </w:p>
        </w:tc>
      </w:tr>
      <w:tr w:rsidR="00AF3A97" w:rsidTr="004C7CB1">
        <w:tc>
          <w:tcPr>
            <w:tcW w:w="2177" w:type="dxa"/>
          </w:tcPr>
          <w:p w:rsidR="00AF3A97" w:rsidRDefault="00E7077A" w:rsidP="007A4B8E">
            <w:pPr>
              <w:spacing w:before="100" w:beforeAutospacing="1" w:after="100" w:afterAutospacing="1"/>
              <w:rPr>
                <w:color w:val="000000" w:themeColor="text1"/>
              </w:rPr>
            </w:pPr>
            <w:r>
              <w:rPr>
                <w:rFonts w:hint="eastAsia"/>
                <w:color w:val="000000" w:themeColor="text1"/>
              </w:rPr>
              <w:t>停车场管理问题</w:t>
            </w:r>
          </w:p>
        </w:tc>
        <w:tc>
          <w:tcPr>
            <w:tcW w:w="4354" w:type="dxa"/>
          </w:tcPr>
          <w:p w:rsidR="00AF3A97" w:rsidRPr="00E7077A" w:rsidRDefault="00E7077A" w:rsidP="007A4B8E">
            <w:pPr>
              <w:spacing w:before="100" w:beforeAutospacing="1" w:after="100" w:afterAutospacing="1"/>
              <w:rPr>
                <w:color w:val="000000" w:themeColor="text1"/>
              </w:rPr>
            </w:pPr>
            <w:r w:rsidRPr="00E7077A">
              <w:rPr>
                <w:rFonts w:hint="eastAsia"/>
                <w:color w:val="000000" w:themeColor="text1"/>
              </w:rPr>
              <w:t>设有一个可以停放</w:t>
            </w:r>
            <w:r w:rsidRPr="00E7077A">
              <w:rPr>
                <w:rFonts w:hint="eastAsia"/>
                <w:color w:val="000000" w:themeColor="text1"/>
              </w:rPr>
              <w:t>n</w:t>
            </w:r>
            <w:r w:rsidRPr="00E7077A">
              <w:rPr>
                <w:rFonts w:hint="eastAsia"/>
                <w:color w:val="000000" w:themeColor="text1"/>
              </w:rPr>
              <w:t>辆汽车的狭长停车场，它只有一个大门可以供车辆进出。车辆按到达停车时间的早晚依次从停车场最里面向大门口停放</w:t>
            </w:r>
            <w:r w:rsidRPr="00E7077A">
              <w:rPr>
                <w:rFonts w:hint="eastAsia"/>
                <w:color w:val="000000" w:themeColor="text1"/>
              </w:rPr>
              <w:t>(</w:t>
            </w:r>
            <w:r w:rsidRPr="00E7077A">
              <w:rPr>
                <w:rFonts w:hint="eastAsia"/>
                <w:color w:val="000000" w:themeColor="text1"/>
              </w:rPr>
              <w:t>最先到达的第一辆车放在停车场的最里</w:t>
            </w:r>
            <w:r w:rsidRPr="00E7077A">
              <w:rPr>
                <w:rFonts w:hint="eastAsia"/>
                <w:color w:val="000000" w:themeColor="text1"/>
              </w:rPr>
              <w:lastRenderedPageBreak/>
              <w:t>面</w:t>
            </w:r>
            <w:r w:rsidRPr="00E7077A">
              <w:rPr>
                <w:rFonts w:hint="eastAsia"/>
                <w:color w:val="000000" w:themeColor="text1"/>
              </w:rPr>
              <w:t>)</w:t>
            </w:r>
            <w:r w:rsidRPr="00E7077A">
              <w:rPr>
                <w:rFonts w:hint="eastAsia"/>
                <w:color w:val="000000" w:themeColor="text1"/>
              </w:rPr>
              <w:t>。如果停车场已放满</w:t>
            </w:r>
            <w:r w:rsidRPr="00E7077A">
              <w:rPr>
                <w:rFonts w:hint="eastAsia"/>
                <w:color w:val="000000" w:themeColor="text1"/>
              </w:rPr>
              <w:t>n</w:t>
            </w:r>
            <w:r w:rsidRPr="00E7077A">
              <w:rPr>
                <w:rFonts w:hint="eastAsia"/>
                <w:color w:val="000000" w:themeColor="text1"/>
              </w:rPr>
              <w:t>辆车，则后来的车辆只能在停车场大门外的便道上等待，一旦停车场内有车开走，则排在便道上的第一辆车就进入停车场。停车场内如有某辆车要开走，在它之后近来的车都必须先退出停车场为它让路，待其开出停车场后，这些车辆再依原来的次序进场。每辆车在离开停车场时，都应根据它在停车场内停留的时间长短交费。如果停留在便道上的车未进停车场就要离去，允许其离去，不收停车费，并且仍然保持在便道上等待的车辆的次序。编制一程序模拟停车场管理。</w:t>
            </w:r>
          </w:p>
        </w:tc>
        <w:tc>
          <w:tcPr>
            <w:tcW w:w="2178" w:type="dxa"/>
          </w:tcPr>
          <w:p w:rsidR="00AF3A97" w:rsidRDefault="00E7077A" w:rsidP="007A4B8E">
            <w:pPr>
              <w:spacing w:before="100" w:beforeAutospacing="1" w:after="100" w:afterAutospacing="1"/>
              <w:rPr>
                <w:color w:val="000000" w:themeColor="text1"/>
              </w:rPr>
            </w:pPr>
            <w:r>
              <w:rPr>
                <w:rFonts w:hint="eastAsia"/>
                <w:color w:val="000000" w:themeColor="text1"/>
              </w:rPr>
              <w:lastRenderedPageBreak/>
              <w:t>使用队列和堆栈分别实现并对性能进行对比</w:t>
            </w:r>
          </w:p>
        </w:tc>
      </w:tr>
      <w:tr w:rsidR="00AF3A97" w:rsidTr="00A4453B">
        <w:tc>
          <w:tcPr>
            <w:tcW w:w="2177" w:type="dxa"/>
          </w:tcPr>
          <w:p w:rsidR="00AF3A97" w:rsidRPr="00E7077A" w:rsidRDefault="00553079" w:rsidP="007A4B8E">
            <w:pPr>
              <w:spacing w:before="100" w:beforeAutospacing="1" w:after="100" w:afterAutospacing="1"/>
              <w:rPr>
                <w:color w:val="000000" w:themeColor="text1"/>
              </w:rPr>
            </w:pPr>
            <w:r>
              <w:rPr>
                <w:rFonts w:hint="eastAsia"/>
                <w:color w:val="000000" w:themeColor="text1"/>
              </w:rPr>
              <w:lastRenderedPageBreak/>
              <w:t>排序综合</w:t>
            </w:r>
          </w:p>
        </w:tc>
        <w:tc>
          <w:tcPr>
            <w:tcW w:w="4354" w:type="dxa"/>
          </w:tcPr>
          <w:p w:rsidR="00AF3A97" w:rsidRPr="00E7077A" w:rsidRDefault="00553079" w:rsidP="00553079">
            <w:pPr>
              <w:spacing w:before="100" w:beforeAutospacing="1" w:after="100" w:afterAutospacing="1"/>
              <w:rPr>
                <w:color w:val="000000" w:themeColor="text1"/>
              </w:rPr>
            </w:pPr>
            <w:r w:rsidRPr="00553079">
              <w:rPr>
                <w:rFonts w:hint="eastAsia"/>
                <w:color w:val="000000" w:themeColor="text1"/>
              </w:rPr>
              <w:t>利用随机函数产生</w:t>
            </w:r>
            <w:r w:rsidRPr="00553079">
              <w:rPr>
                <w:rFonts w:hint="eastAsia"/>
                <w:color w:val="000000" w:themeColor="text1"/>
              </w:rPr>
              <w:t>N</w:t>
            </w:r>
            <w:r w:rsidRPr="00553079">
              <w:rPr>
                <w:rFonts w:hint="eastAsia"/>
                <w:color w:val="000000" w:themeColor="text1"/>
              </w:rPr>
              <w:t>个随机整数（</w:t>
            </w:r>
            <w:r w:rsidRPr="00553079">
              <w:rPr>
                <w:rFonts w:hint="eastAsia"/>
                <w:color w:val="000000" w:themeColor="text1"/>
              </w:rPr>
              <w:t>20000</w:t>
            </w:r>
            <w:r w:rsidRPr="00553079">
              <w:rPr>
                <w:rFonts w:hint="eastAsia"/>
                <w:color w:val="000000" w:themeColor="text1"/>
              </w:rPr>
              <w:t>以上），对这些数进行多种方法进行排序。</w:t>
            </w:r>
            <w:r w:rsidRPr="00553079">
              <w:rPr>
                <w:rFonts w:hint="eastAsia"/>
                <w:color w:val="000000" w:themeColor="text1"/>
              </w:rPr>
              <w:t xml:space="preserve"> </w:t>
            </w:r>
            <w:r w:rsidRPr="00553079">
              <w:rPr>
                <w:rFonts w:hint="eastAsia"/>
                <w:color w:val="000000" w:themeColor="text1"/>
              </w:rPr>
              <w:t>要求：</w:t>
            </w:r>
            <w:r w:rsidRPr="00553079">
              <w:rPr>
                <w:rFonts w:hint="eastAsia"/>
                <w:color w:val="000000" w:themeColor="text1"/>
              </w:rPr>
              <w:t xml:space="preserve">  1) </w:t>
            </w:r>
            <w:r w:rsidRPr="00553079">
              <w:rPr>
                <w:rFonts w:hint="eastAsia"/>
                <w:color w:val="000000" w:themeColor="text1"/>
              </w:rPr>
              <w:t>至少采用三种方法实现上述问题求解（提示，可采用的方法有插入排序、希尔排序、起泡排序、快速排序、选择排序、堆排序、归并排序）。并把排序后的结果保存在不同的文件中。</w:t>
            </w:r>
            <w:r w:rsidRPr="00553079">
              <w:rPr>
                <w:rFonts w:hint="eastAsia"/>
                <w:color w:val="000000" w:themeColor="text1"/>
              </w:rPr>
              <w:t xml:space="preserve">  2) </w:t>
            </w:r>
            <w:r w:rsidRPr="00553079">
              <w:rPr>
                <w:rFonts w:hint="eastAsia"/>
                <w:color w:val="000000" w:themeColor="text1"/>
              </w:rPr>
              <w:t>统计每一种排序方法的性能（以上机运行程序所花费的时间为准进行对比），找出其中两种较快的方法。</w:t>
            </w:r>
            <w:r w:rsidRPr="00553079">
              <w:rPr>
                <w:rFonts w:hint="eastAsia"/>
                <w:color w:val="000000" w:themeColor="text1"/>
              </w:rPr>
              <w:t xml:space="preserve"> </w:t>
            </w:r>
          </w:p>
        </w:tc>
        <w:tc>
          <w:tcPr>
            <w:tcW w:w="2178" w:type="dxa"/>
          </w:tcPr>
          <w:p w:rsidR="00AF3A97" w:rsidRDefault="00D05B04" w:rsidP="007A4B8E">
            <w:pPr>
              <w:spacing w:before="100" w:beforeAutospacing="1" w:after="100" w:afterAutospacing="1"/>
              <w:rPr>
                <w:color w:val="000000" w:themeColor="text1"/>
              </w:rPr>
            </w:pPr>
            <w:r>
              <w:rPr>
                <w:rFonts w:hint="eastAsia"/>
                <w:color w:val="000000" w:themeColor="text1"/>
              </w:rPr>
              <w:t>熟悉排序算法，并对多种方法的时间空间性能进行对比。</w:t>
            </w:r>
          </w:p>
        </w:tc>
      </w:tr>
    </w:tbl>
    <w:p w:rsidR="002D7A20" w:rsidRDefault="002D7A20" w:rsidP="007A4B8E">
      <w:pPr>
        <w:spacing w:before="100" w:beforeAutospacing="1" w:after="100" w:afterAutospacing="1"/>
        <w:rPr>
          <w:color w:val="000000" w:themeColor="text1"/>
        </w:rPr>
      </w:pPr>
    </w:p>
    <w:p w:rsidR="00295FE1" w:rsidRDefault="006B2742" w:rsidP="007A4B8E">
      <w:pPr>
        <w:spacing w:before="100" w:beforeAutospacing="1" w:after="100" w:afterAutospacing="1"/>
        <w:rPr>
          <w:color w:val="000000" w:themeColor="text1"/>
        </w:rPr>
      </w:pPr>
      <w:r>
        <w:rPr>
          <w:rFonts w:hint="eastAsia"/>
          <w:color w:val="000000" w:themeColor="text1"/>
        </w:rPr>
        <w:t>（</w:t>
      </w:r>
      <w:r w:rsidR="00D95C8E">
        <w:rPr>
          <w:rFonts w:hint="eastAsia"/>
          <w:color w:val="000000" w:themeColor="text1"/>
        </w:rPr>
        <w:t>2</w:t>
      </w:r>
      <w:r>
        <w:rPr>
          <w:rFonts w:hint="eastAsia"/>
          <w:color w:val="000000" w:themeColor="text1"/>
        </w:rPr>
        <w:t>）期末考试</w:t>
      </w:r>
    </w:p>
    <w:p w:rsidR="006B2742" w:rsidRPr="00547A77" w:rsidRDefault="00547A77" w:rsidP="00547A77">
      <w:pPr>
        <w:spacing w:before="100" w:beforeAutospacing="1" w:after="100" w:afterAutospacing="1"/>
        <w:ind w:firstLineChars="200" w:firstLine="420"/>
      </w:pPr>
      <w:r w:rsidRPr="00547A77">
        <w:rPr>
          <w:rFonts w:hint="eastAsia"/>
        </w:rPr>
        <w:t>期末考试</w:t>
      </w:r>
      <w:r>
        <w:rPr>
          <w:rFonts w:hint="eastAsia"/>
        </w:rPr>
        <w:t>形式为笔试，一般以</w:t>
      </w:r>
      <w:r w:rsidR="00165E03">
        <w:rPr>
          <w:rFonts w:hint="eastAsia"/>
        </w:rPr>
        <w:t>闭</w:t>
      </w:r>
      <w:r>
        <w:rPr>
          <w:rFonts w:hint="eastAsia"/>
        </w:rPr>
        <w:t>卷方式进行。</w:t>
      </w:r>
    </w:p>
    <w:p w:rsidR="00295FE1" w:rsidRPr="006B2742" w:rsidRDefault="006B2742" w:rsidP="007A4B8E">
      <w:pPr>
        <w:spacing w:before="100" w:beforeAutospacing="1" w:after="100" w:afterAutospacing="1"/>
        <w:rPr>
          <w:color w:val="000000" w:themeColor="text1"/>
        </w:rPr>
      </w:pPr>
      <w:r w:rsidRPr="006B2742">
        <w:rPr>
          <w:rFonts w:hint="eastAsia"/>
          <w:color w:val="000000" w:themeColor="text1"/>
        </w:rPr>
        <w:t>（</w:t>
      </w:r>
      <w:r w:rsidR="00D95C8E">
        <w:rPr>
          <w:rFonts w:hint="eastAsia"/>
          <w:color w:val="000000" w:themeColor="text1"/>
        </w:rPr>
        <w:t>3</w:t>
      </w:r>
      <w:r w:rsidRPr="006B2742">
        <w:rPr>
          <w:rFonts w:hint="eastAsia"/>
          <w:color w:val="000000" w:themeColor="text1"/>
        </w:rPr>
        <w:t>）课程成绩评定方法</w:t>
      </w:r>
    </w:p>
    <w:p w:rsidR="0058478D" w:rsidRPr="0058478D" w:rsidRDefault="00110BE8" w:rsidP="0058478D">
      <w:pPr>
        <w:spacing w:before="100" w:beforeAutospacing="1" w:after="100" w:afterAutospacing="1"/>
        <w:ind w:firstLineChars="200" w:firstLine="420"/>
      </w:pPr>
      <w:r>
        <w:rPr>
          <w:rFonts w:hint="eastAsia"/>
        </w:rPr>
        <w:t>课程成绩构成有：</w:t>
      </w:r>
      <w:r w:rsidR="0058478D" w:rsidRPr="0058478D">
        <w:rPr>
          <w:rFonts w:hint="eastAsia"/>
        </w:rPr>
        <w:t>期末笔试</w:t>
      </w:r>
      <w:r>
        <w:rPr>
          <w:rFonts w:hint="eastAsia"/>
        </w:rPr>
        <w:t>成绩</w:t>
      </w:r>
      <w:r w:rsidR="0058478D" w:rsidRPr="0058478D">
        <w:rPr>
          <w:rFonts w:hint="eastAsia"/>
        </w:rPr>
        <w:t>、</w:t>
      </w:r>
      <w:r w:rsidR="001A35A9">
        <w:rPr>
          <w:rFonts w:hint="eastAsia"/>
        </w:rPr>
        <w:t>平时讨论与课后作业</w:t>
      </w:r>
      <w:r w:rsidR="00814220">
        <w:rPr>
          <w:rFonts w:hint="eastAsia"/>
        </w:rPr>
        <w:t>、随堂测试成绩、</w:t>
      </w:r>
      <w:r w:rsidR="008A2FF7">
        <w:rPr>
          <w:rFonts w:hint="eastAsia"/>
        </w:rPr>
        <w:t>平时上机实验报告</w:t>
      </w:r>
      <w:r w:rsidR="00B53A73">
        <w:rPr>
          <w:rFonts w:hint="eastAsia"/>
        </w:rPr>
        <w:t>与</w:t>
      </w:r>
      <w:r w:rsidR="00406ECB">
        <w:rPr>
          <w:rFonts w:hint="eastAsia"/>
        </w:rPr>
        <w:t>综合程序设计实验报告</w:t>
      </w:r>
      <w:r w:rsidR="0058478D" w:rsidRPr="0058478D">
        <w:rPr>
          <w:rFonts w:hint="eastAsia"/>
        </w:rPr>
        <w:t>。后</w:t>
      </w:r>
      <w:r w:rsidR="00B53A73">
        <w:rPr>
          <w:rFonts w:hint="eastAsia"/>
        </w:rPr>
        <w:t>三</w:t>
      </w:r>
      <w:r w:rsidR="004F1E58">
        <w:rPr>
          <w:rFonts w:hint="eastAsia"/>
        </w:rPr>
        <w:t>项</w:t>
      </w:r>
      <w:r w:rsidR="00B53A73">
        <w:rPr>
          <w:rFonts w:hint="eastAsia"/>
        </w:rPr>
        <w:t>所占成绩比例</w:t>
      </w:r>
      <w:r w:rsidR="0058478D" w:rsidRPr="0058478D">
        <w:rPr>
          <w:rFonts w:hint="eastAsia"/>
        </w:rPr>
        <w:t>加起来不低于</w:t>
      </w:r>
      <w:r w:rsidR="0058478D" w:rsidRPr="0058478D">
        <w:rPr>
          <w:rFonts w:hint="eastAsia"/>
        </w:rPr>
        <w:t>30%</w:t>
      </w:r>
      <w:bookmarkEnd w:id="0"/>
    </w:p>
    <w:sectPr w:rsidR="0058478D" w:rsidRPr="0058478D" w:rsidSect="000B2CA1">
      <w:footerReference w:type="default" r:id="rId8"/>
      <w:pgSz w:w="11906" w:h="16838" w:code="9"/>
      <w:pgMar w:top="1440" w:right="1616" w:bottom="1440" w:left="1797" w:header="851" w:footer="992" w:gutter="0"/>
      <w:paperSrc w:first="15" w:other="15"/>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51C" w:rsidRDefault="005E451C">
      <w:r>
        <w:separator/>
      </w:r>
    </w:p>
  </w:endnote>
  <w:endnote w:type="continuationSeparator" w:id="1">
    <w:p w:rsidR="005E451C" w:rsidRDefault="005E451C">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E6" w:rsidRDefault="002806E6" w:rsidP="00C46698">
    <w:pPr>
      <w:pStyle w:val="ab"/>
      <w:jc w:val="right"/>
    </w:pPr>
    <w:r>
      <w:rPr>
        <w:rFonts w:hint="eastAsia"/>
        <w:kern w:val="0"/>
        <w:szCs w:val="21"/>
      </w:rPr>
      <w:t>第</w:t>
    </w:r>
    <w:r w:rsidR="003A6DD8">
      <w:rPr>
        <w:kern w:val="0"/>
        <w:szCs w:val="21"/>
      </w:rPr>
      <w:fldChar w:fldCharType="begin"/>
    </w:r>
    <w:r>
      <w:rPr>
        <w:kern w:val="0"/>
        <w:szCs w:val="21"/>
      </w:rPr>
      <w:instrText xml:space="preserve"> PAGE </w:instrText>
    </w:r>
    <w:r w:rsidR="003A6DD8">
      <w:rPr>
        <w:kern w:val="0"/>
        <w:szCs w:val="21"/>
      </w:rPr>
      <w:fldChar w:fldCharType="separate"/>
    </w:r>
    <w:r w:rsidR="00BF148F">
      <w:rPr>
        <w:noProof/>
        <w:kern w:val="0"/>
        <w:szCs w:val="21"/>
      </w:rPr>
      <w:t>1</w:t>
    </w:r>
    <w:r w:rsidR="003A6DD8">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51C" w:rsidRDefault="005E451C">
      <w:r>
        <w:separator/>
      </w:r>
    </w:p>
  </w:footnote>
  <w:footnote w:type="continuationSeparator" w:id="1">
    <w:p w:rsidR="005E451C" w:rsidRDefault="005E45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B"/>
      </v:shape>
    </w:pict>
  </w:numPicBullet>
  <w:abstractNum w:abstractNumId="0">
    <w:nsid w:val="00000004"/>
    <w:multiLevelType w:val="multilevel"/>
    <w:tmpl w:val="00000004"/>
    <w:lvl w:ilvl="0">
      <w:start w:val="1"/>
      <w:numFmt w:val="decimal"/>
      <w:lvlText w:val="%1．"/>
      <w:lvlJc w:val="left"/>
      <w:pPr>
        <w:tabs>
          <w:tab w:val="num" w:pos="840"/>
        </w:tabs>
        <w:ind w:left="840" w:hanging="420"/>
      </w:pPr>
      <w:rPr>
        <w:rFonts w:ascii="黑体" w:eastAsia="黑体" w:hAnsi="Times New Roman" w:cs="Times New Roman"/>
      </w:rPr>
    </w:lvl>
    <w:lvl w:ilvl="1">
      <w:start w:val="1"/>
      <w:numFmt w:val="decimal"/>
      <w:isLgl/>
      <w:lvlText w:val="%1.%2"/>
      <w:lvlJc w:val="left"/>
      <w:pPr>
        <w:tabs>
          <w:tab w:val="num" w:pos="1020"/>
        </w:tabs>
        <w:ind w:left="1020" w:hanging="60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1">
    <w:nsid w:val="00000005"/>
    <w:multiLevelType w:val="multilevel"/>
    <w:tmpl w:val="0000000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8"/>
    <w:multiLevelType w:val="multilevel"/>
    <w:tmpl w:val="00000008"/>
    <w:lvl w:ilvl="0">
      <w:start w:val="1"/>
      <w:numFmt w:val="decimal"/>
      <w:lvlText w:val="%1."/>
      <w:lvlJc w:val="left"/>
      <w:pPr>
        <w:tabs>
          <w:tab w:val="num" w:pos="840"/>
        </w:tabs>
        <w:ind w:left="840" w:hanging="420"/>
      </w:pPr>
    </w:lvl>
    <w:lvl w:ilvl="1">
      <w:start w:val="1"/>
      <w:numFmt w:val="decimal"/>
      <w:isLgl/>
      <w:lvlText w:val="%1.%2"/>
      <w:lvlJc w:val="left"/>
      <w:pPr>
        <w:tabs>
          <w:tab w:val="num" w:pos="1845"/>
        </w:tabs>
        <w:ind w:left="1845" w:hanging="360"/>
      </w:pPr>
      <w:rPr>
        <w:rFonts w:hint="default"/>
      </w:rPr>
    </w:lvl>
    <w:lvl w:ilvl="2">
      <w:start w:val="1"/>
      <w:numFmt w:val="decimal"/>
      <w:isLgl/>
      <w:lvlText w:val="%1.%2.%3"/>
      <w:lvlJc w:val="left"/>
      <w:pPr>
        <w:tabs>
          <w:tab w:val="num" w:pos="3270"/>
        </w:tabs>
        <w:ind w:left="3270" w:hanging="720"/>
      </w:pPr>
      <w:rPr>
        <w:rFonts w:hint="default"/>
      </w:rPr>
    </w:lvl>
    <w:lvl w:ilvl="3">
      <w:start w:val="1"/>
      <w:numFmt w:val="decimal"/>
      <w:isLgl/>
      <w:lvlText w:val="%1.%2.%3.%4"/>
      <w:lvlJc w:val="left"/>
      <w:pPr>
        <w:tabs>
          <w:tab w:val="num" w:pos="4335"/>
        </w:tabs>
        <w:ind w:left="4335" w:hanging="720"/>
      </w:pPr>
      <w:rPr>
        <w:rFonts w:hint="default"/>
      </w:rPr>
    </w:lvl>
    <w:lvl w:ilvl="4">
      <w:start w:val="1"/>
      <w:numFmt w:val="decimal"/>
      <w:isLgl/>
      <w:lvlText w:val="%1.%2.%3.%4.%5"/>
      <w:lvlJc w:val="left"/>
      <w:pPr>
        <w:tabs>
          <w:tab w:val="num" w:pos="5760"/>
        </w:tabs>
        <w:ind w:left="5760" w:hanging="1080"/>
      </w:pPr>
      <w:rPr>
        <w:rFonts w:hint="default"/>
      </w:rPr>
    </w:lvl>
    <w:lvl w:ilvl="5">
      <w:start w:val="1"/>
      <w:numFmt w:val="decimal"/>
      <w:isLgl/>
      <w:lvlText w:val="%1.%2.%3.%4.%5.%6"/>
      <w:lvlJc w:val="left"/>
      <w:pPr>
        <w:tabs>
          <w:tab w:val="num" w:pos="6825"/>
        </w:tabs>
        <w:ind w:left="6825" w:hanging="1080"/>
      </w:pPr>
      <w:rPr>
        <w:rFonts w:hint="default"/>
      </w:rPr>
    </w:lvl>
    <w:lvl w:ilvl="6">
      <w:start w:val="1"/>
      <w:numFmt w:val="decimal"/>
      <w:isLgl/>
      <w:lvlText w:val="%1.%2.%3.%4.%5.%6.%7"/>
      <w:lvlJc w:val="left"/>
      <w:pPr>
        <w:tabs>
          <w:tab w:val="num" w:pos="7890"/>
        </w:tabs>
        <w:ind w:left="7890" w:hanging="1080"/>
      </w:pPr>
      <w:rPr>
        <w:rFonts w:hint="default"/>
      </w:rPr>
    </w:lvl>
    <w:lvl w:ilvl="7">
      <w:start w:val="1"/>
      <w:numFmt w:val="decimal"/>
      <w:isLgl/>
      <w:lvlText w:val="%1.%2.%3.%4.%5.%6.%7.%8"/>
      <w:lvlJc w:val="left"/>
      <w:pPr>
        <w:tabs>
          <w:tab w:val="num" w:pos="9315"/>
        </w:tabs>
        <w:ind w:left="9315" w:hanging="1440"/>
      </w:pPr>
      <w:rPr>
        <w:rFonts w:hint="default"/>
      </w:rPr>
    </w:lvl>
    <w:lvl w:ilvl="8">
      <w:start w:val="1"/>
      <w:numFmt w:val="decimal"/>
      <w:isLgl/>
      <w:lvlText w:val="%1.%2.%3.%4.%5.%6.%7.%8.%9"/>
      <w:lvlJc w:val="left"/>
      <w:pPr>
        <w:tabs>
          <w:tab w:val="num" w:pos="10380"/>
        </w:tabs>
        <w:ind w:left="10380" w:hanging="1440"/>
      </w:pPr>
      <w:rPr>
        <w:rFonts w:hint="default"/>
      </w:rPr>
    </w:lvl>
  </w:abstractNum>
  <w:abstractNum w:abstractNumId="3">
    <w:nsid w:val="00000009"/>
    <w:multiLevelType w:val="multilevel"/>
    <w:tmpl w:val="00000009"/>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0000000A"/>
    <w:multiLevelType w:val="multilevel"/>
    <w:tmpl w:val="0000000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0000000B"/>
    <w:multiLevelType w:val="multilevel"/>
    <w:tmpl w:val="0000000B"/>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C"/>
    <w:multiLevelType w:val="multilevel"/>
    <w:tmpl w:val="0000000C"/>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0D"/>
    <w:multiLevelType w:val="multilevel"/>
    <w:tmpl w:val="0000000D"/>
    <w:lvl w:ilvl="0">
      <w:start w:val="1"/>
      <w:numFmt w:val="decimal"/>
      <w:lvlText w:val="%1."/>
      <w:lvlJc w:val="left"/>
      <w:pPr>
        <w:tabs>
          <w:tab w:val="num" w:pos="840"/>
        </w:tabs>
        <w:ind w:left="840" w:hanging="420"/>
      </w:pPr>
    </w:lvl>
    <w:lvl w:ilvl="1">
      <w:start w:val="1"/>
      <w:numFmt w:val="decimal"/>
      <w:isLgl/>
      <w:lvlText w:val="%1.%2"/>
      <w:lvlJc w:val="left"/>
      <w:pPr>
        <w:tabs>
          <w:tab w:val="num" w:pos="1845"/>
        </w:tabs>
        <w:ind w:left="1845" w:hanging="360"/>
      </w:pPr>
      <w:rPr>
        <w:rFonts w:hint="default"/>
      </w:rPr>
    </w:lvl>
    <w:lvl w:ilvl="2">
      <w:start w:val="1"/>
      <w:numFmt w:val="decimal"/>
      <w:isLgl/>
      <w:lvlText w:val="%1.%2.%3"/>
      <w:lvlJc w:val="left"/>
      <w:pPr>
        <w:tabs>
          <w:tab w:val="num" w:pos="3270"/>
        </w:tabs>
        <w:ind w:left="3270" w:hanging="720"/>
      </w:pPr>
      <w:rPr>
        <w:rFonts w:hint="default"/>
      </w:rPr>
    </w:lvl>
    <w:lvl w:ilvl="3">
      <w:start w:val="1"/>
      <w:numFmt w:val="decimal"/>
      <w:isLgl/>
      <w:lvlText w:val="%1.%2.%3.%4"/>
      <w:lvlJc w:val="left"/>
      <w:pPr>
        <w:tabs>
          <w:tab w:val="num" w:pos="4335"/>
        </w:tabs>
        <w:ind w:left="4335" w:hanging="720"/>
      </w:pPr>
      <w:rPr>
        <w:rFonts w:hint="default"/>
      </w:rPr>
    </w:lvl>
    <w:lvl w:ilvl="4">
      <w:start w:val="1"/>
      <w:numFmt w:val="decimal"/>
      <w:isLgl/>
      <w:lvlText w:val="%1.%2.%3.%4.%5"/>
      <w:lvlJc w:val="left"/>
      <w:pPr>
        <w:tabs>
          <w:tab w:val="num" w:pos="5760"/>
        </w:tabs>
        <w:ind w:left="5760" w:hanging="1080"/>
      </w:pPr>
      <w:rPr>
        <w:rFonts w:hint="default"/>
      </w:rPr>
    </w:lvl>
    <w:lvl w:ilvl="5">
      <w:start w:val="1"/>
      <w:numFmt w:val="decimal"/>
      <w:isLgl/>
      <w:lvlText w:val="%1.%2.%3.%4.%5.%6"/>
      <w:lvlJc w:val="left"/>
      <w:pPr>
        <w:tabs>
          <w:tab w:val="num" w:pos="6825"/>
        </w:tabs>
        <w:ind w:left="6825" w:hanging="1080"/>
      </w:pPr>
      <w:rPr>
        <w:rFonts w:hint="default"/>
      </w:rPr>
    </w:lvl>
    <w:lvl w:ilvl="6">
      <w:start w:val="1"/>
      <w:numFmt w:val="decimal"/>
      <w:isLgl/>
      <w:lvlText w:val="%1.%2.%3.%4.%5.%6.%7"/>
      <w:lvlJc w:val="left"/>
      <w:pPr>
        <w:tabs>
          <w:tab w:val="num" w:pos="7890"/>
        </w:tabs>
        <w:ind w:left="7890" w:hanging="1080"/>
      </w:pPr>
      <w:rPr>
        <w:rFonts w:hint="default"/>
      </w:rPr>
    </w:lvl>
    <w:lvl w:ilvl="7">
      <w:start w:val="1"/>
      <w:numFmt w:val="decimal"/>
      <w:isLgl/>
      <w:lvlText w:val="%1.%2.%3.%4.%5.%6.%7.%8"/>
      <w:lvlJc w:val="left"/>
      <w:pPr>
        <w:tabs>
          <w:tab w:val="num" w:pos="9315"/>
        </w:tabs>
        <w:ind w:left="9315" w:hanging="1440"/>
      </w:pPr>
      <w:rPr>
        <w:rFonts w:hint="default"/>
      </w:rPr>
    </w:lvl>
    <w:lvl w:ilvl="8">
      <w:start w:val="1"/>
      <w:numFmt w:val="decimal"/>
      <w:isLgl/>
      <w:lvlText w:val="%1.%2.%3.%4.%5.%6.%7.%8.%9"/>
      <w:lvlJc w:val="left"/>
      <w:pPr>
        <w:tabs>
          <w:tab w:val="num" w:pos="10380"/>
        </w:tabs>
        <w:ind w:left="10380" w:hanging="1440"/>
      </w:pPr>
      <w:rPr>
        <w:rFonts w:hint="default"/>
      </w:rPr>
    </w:lvl>
  </w:abstractNum>
  <w:abstractNum w:abstractNumId="8">
    <w:nsid w:val="0000000E"/>
    <w:multiLevelType w:val="multilevel"/>
    <w:tmpl w:val="0000000E"/>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nsid w:val="0000000F"/>
    <w:multiLevelType w:val="multilevel"/>
    <w:tmpl w:val="0000000F"/>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1"/>
    <w:multiLevelType w:val="multilevel"/>
    <w:tmpl w:val="00000011"/>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19C5FD3"/>
    <w:multiLevelType w:val="hybridMultilevel"/>
    <w:tmpl w:val="44EC625C"/>
    <w:lvl w:ilvl="0" w:tplc="7514EC66">
      <w:start w:val="1"/>
      <w:numFmt w:val="decimal"/>
      <w:lvlText w:val="（%1）"/>
      <w:lvlJc w:val="left"/>
      <w:pPr>
        <w:ind w:left="1155" w:hanging="720"/>
      </w:pPr>
      <w:rPr>
        <w:rFonts w:hint="default"/>
      </w:rPr>
    </w:lvl>
    <w:lvl w:ilvl="1" w:tplc="A16E94FA" w:tentative="1">
      <w:start w:val="1"/>
      <w:numFmt w:val="lowerLetter"/>
      <w:lvlText w:val="%2)"/>
      <w:lvlJc w:val="left"/>
      <w:pPr>
        <w:ind w:left="1275" w:hanging="420"/>
      </w:pPr>
    </w:lvl>
    <w:lvl w:ilvl="2" w:tplc="B91E2D80" w:tentative="1">
      <w:start w:val="1"/>
      <w:numFmt w:val="lowerRoman"/>
      <w:lvlText w:val="%3."/>
      <w:lvlJc w:val="right"/>
      <w:pPr>
        <w:ind w:left="1695" w:hanging="420"/>
      </w:pPr>
    </w:lvl>
    <w:lvl w:ilvl="3" w:tplc="D45A3D2A" w:tentative="1">
      <w:start w:val="1"/>
      <w:numFmt w:val="decimal"/>
      <w:lvlText w:val="%4."/>
      <w:lvlJc w:val="left"/>
      <w:pPr>
        <w:ind w:left="2115" w:hanging="420"/>
      </w:pPr>
    </w:lvl>
    <w:lvl w:ilvl="4" w:tplc="C67E7F94" w:tentative="1">
      <w:start w:val="1"/>
      <w:numFmt w:val="lowerLetter"/>
      <w:lvlText w:val="%5)"/>
      <w:lvlJc w:val="left"/>
      <w:pPr>
        <w:ind w:left="2535" w:hanging="420"/>
      </w:pPr>
    </w:lvl>
    <w:lvl w:ilvl="5" w:tplc="E2383AE8" w:tentative="1">
      <w:start w:val="1"/>
      <w:numFmt w:val="lowerRoman"/>
      <w:lvlText w:val="%6."/>
      <w:lvlJc w:val="right"/>
      <w:pPr>
        <w:ind w:left="2955" w:hanging="420"/>
      </w:pPr>
    </w:lvl>
    <w:lvl w:ilvl="6" w:tplc="516AA880" w:tentative="1">
      <w:start w:val="1"/>
      <w:numFmt w:val="decimal"/>
      <w:lvlText w:val="%7."/>
      <w:lvlJc w:val="left"/>
      <w:pPr>
        <w:ind w:left="3375" w:hanging="420"/>
      </w:pPr>
    </w:lvl>
    <w:lvl w:ilvl="7" w:tplc="B4327E76" w:tentative="1">
      <w:start w:val="1"/>
      <w:numFmt w:val="lowerLetter"/>
      <w:lvlText w:val="%8)"/>
      <w:lvlJc w:val="left"/>
      <w:pPr>
        <w:ind w:left="3795" w:hanging="420"/>
      </w:pPr>
    </w:lvl>
    <w:lvl w:ilvl="8" w:tplc="FAF65436" w:tentative="1">
      <w:start w:val="1"/>
      <w:numFmt w:val="lowerRoman"/>
      <w:lvlText w:val="%9."/>
      <w:lvlJc w:val="right"/>
      <w:pPr>
        <w:ind w:left="4215" w:hanging="420"/>
      </w:pPr>
    </w:lvl>
  </w:abstractNum>
  <w:abstractNum w:abstractNumId="12">
    <w:nsid w:val="027F7C29"/>
    <w:multiLevelType w:val="hybridMultilevel"/>
    <w:tmpl w:val="94CE2986"/>
    <w:lvl w:ilvl="0" w:tplc="9170E942">
      <w:start w:val="1"/>
      <w:numFmt w:val="decimal"/>
      <w:lvlText w:val="%1."/>
      <w:lvlJc w:val="left"/>
      <w:pPr>
        <w:tabs>
          <w:tab w:val="num" w:pos="780"/>
        </w:tabs>
        <w:ind w:left="780" w:hanging="360"/>
      </w:pPr>
      <w:rPr>
        <w:rFonts w:hint="default"/>
      </w:rPr>
    </w:lvl>
    <w:lvl w:ilvl="1" w:tplc="0409001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038B2456"/>
    <w:multiLevelType w:val="hybridMultilevel"/>
    <w:tmpl w:val="4384700A"/>
    <w:lvl w:ilvl="0" w:tplc="682E3860">
      <w:start w:val="1"/>
      <w:numFmt w:val="bullet"/>
      <w:lvlText w:val=""/>
      <w:lvlJc w:val="left"/>
      <w:pPr>
        <w:ind w:left="1515" w:hanging="720"/>
      </w:pPr>
      <w:rPr>
        <w:rFonts w:ascii="Wingdings" w:hAnsi="Wingdings" w:hint="default"/>
      </w:rPr>
    </w:lvl>
    <w:lvl w:ilvl="1" w:tplc="04090001"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4">
    <w:nsid w:val="03A759EB"/>
    <w:multiLevelType w:val="hybridMultilevel"/>
    <w:tmpl w:val="B0D20216"/>
    <w:lvl w:ilvl="0" w:tplc="04090003">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03EA4CC0"/>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3930A9"/>
    <w:multiLevelType w:val="multilevel"/>
    <w:tmpl w:val="F9D400C2"/>
    <w:lvl w:ilvl="0">
      <w:start w:val="1"/>
      <w:numFmt w:val="decimal"/>
      <w:lvlText w:val="%1."/>
      <w:lvlJc w:val="left"/>
      <w:pPr>
        <w:tabs>
          <w:tab w:val="num" w:pos="735"/>
        </w:tabs>
        <w:ind w:left="735" w:hanging="735"/>
      </w:pPr>
      <w:rPr>
        <w:rFonts w:hint="default"/>
      </w:rPr>
    </w:lvl>
    <w:lvl w:ilvl="1">
      <w:start w:val="5"/>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17">
    <w:nsid w:val="0497359B"/>
    <w:multiLevelType w:val="hybridMultilevel"/>
    <w:tmpl w:val="57A4C806"/>
    <w:lvl w:ilvl="0" w:tplc="7C44CD18">
      <w:start w:val="1"/>
      <w:numFmt w:val="decimal"/>
      <w:lvlText w:val="(%1)"/>
      <w:lvlJc w:val="left"/>
      <w:pPr>
        <w:tabs>
          <w:tab w:val="num" w:pos="1140"/>
        </w:tabs>
        <w:ind w:left="1140" w:hanging="720"/>
      </w:pPr>
      <w:rPr>
        <w:rFonts w:cs="Times New Roman" w:hint="default"/>
      </w:rPr>
    </w:lvl>
    <w:lvl w:ilvl="1" w:tplc="C1F6AFFE" w:tentative="1">
      <w:start w:val="1"/>
      <w:numFmt w:val="lowerLetter"/>
      <w:lvlText w:val="%2)"/>
      <w:lvlJc w:val="left"/>
      <w:pPr>
        <w:tabs>
          <w:tab w:val="num" w:pos="840"/>
        </w:tabs>
        <w:ind w:left="840" w:hanging="420"/>
      </w:pPr>
    </w:lvl>
    <w:lvl w:ilvl="2" w:tplc="15780980" w:tentative="1">
      <w:start w:val="1"/>
      <w:numFmt w:val="lowerRoman"/>
      <w:lvlText w:val="%3."/>
      <w:lvlJc w:val="right"/>
      <w:pPr>
        <w:tabs>
          <w:tab w:val="num" w:pos="1260"/>
        </w:tabs>
        <w:ind w:left="1260" w:hanging="420"/>
      </w:pPr>
    </w:lvl>
    <w:lvl w:ilvl="3" w:tplc="F8267BB2" w:tentative="1">
      <w:start w:val="1"/>
      <w:numFmt w:val="decimal"/>
      <w:lvlText w:val="%4."/>
      <w:lvlJc w:val="left"/>
      <w:pPr>
        <w:tabs>
          <w:tab w:val="num" w:pos="1680"/>
        </w:tabs>
        <w:ind w:left="1680" w:hanging="420"/>
      </w:pPr>
    </w:lvl>
    <w:lvl w:ilvl="4" w:tplc="FECA18E6" w:tentative="1">
      <w:start w:val="1"/>
      <w:numFmt w:val="lowerLetter"/>
      <w:lvlText w:val="%5)"/>
      <w:lvlJc w:val="left"/>
      <w:pPr>
        <w:tabs>
          <w:tab w:val="num" w:pos="2100"/>
        </w:tabs>
        <w:ind w:left="2100" w:hanging="420"/>
      </w:pPr>
    </w:lvl>
    <w:lvl w:ilvl="5" w:tplc="A94C4FA8" w:tentative="1">
      <w:start w:val="1"/>
      <w:numFmt w:val="lowerRoman"/>
      <w:lvlText w:val="%6."/>
      <w:lvlJc w:val="right"/>
      <w:pPr>
        <w:tabs>
          <w:tab w:val="num" w:pos="2520"/>
        </w:tabs>
        <w:ind w:left="2520" w:hanging="420"/>
      </w:pPr>
    </w:lvl>
    <w:lvl w:ilvl="6" w:tplc="6C64CF14" w:tentative="1">
      <w:start w:val="1"/>
      <w:numFmt w:val="decimal"/>
      <w:lvlText w:val="%7."/>
      <w:lvlJc w:val="left"/>
      <w:pPr>
        <w:tabs>
          <w:tab w:val="num" w:pos="2940"/>
        </w:tabs>
        <w:ind w:left="2940" w:hanging="420"/>
      </w:pPr>
    </w:lvl>
    <w:lvl w:ilvl="7" w:tplc="D9785F56" w:tentative="1">
      <w:start w:val="1"/>
      <w:numFmt w:val="lowerLetter"/>
      <w:lvlText w:val="%8)"/>
      <w:lvlJc w:val="left"/>
      <w:pPr>
        <w:tabs>
          <w:tab w:val="num" w:pos="3360"/>
        </w:tabs>
        <w:ind w:left="3360" w:hanging="420"/>
      </w:pPr>
    </w:lvl>
    <w:lvl w:ilvl="8" w:tplc="E034B300" w:tentative="1">
      <w:start w:val="1"/>
      <w:numFmt w:val="lowerRoman"/>
      <w:lvlText w:val="%9."/>
      <w:lvlJc w:val="right"/>
      <w:pPr>
        <w:tabs>
          <w:tab w:val="num" w:pos="3780"/>
        </w:tabs>
        <w:ind w:left="3780" w:hanging="420"/>
      </w:pPr>
    </w:lvl>
  </w:abstractNum>
  <w:abstractNum w:abstractNumId="18">
    <w:nsid w:val="051B0A0E"/>
    <w:multiLevelType w:val="hybridMultilevel"/>
    <w:tmpl w:val="D52C9174"/>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nsid w:val="08566941"/>
    <w:multiLevelType w:val="hybridMultilevel"/>
    <w:tmpl w:val="546C2706"/>
    <w:lvl w:ilvl="0" w:tplc="19A650E4">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8A8402D"/>
    <w:multiLevelType w:val="hybridMultilevel"/>
    <w:tmpl w:val="86EA67C8"/>
    <w:lvl w:ilvl="0" w:tplc="04906E0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09C45181"/>
    <w:multiLevelType w:val="hybridMultilevel"/>
    <w:tmpl w:val="09461D04"/>
    <w:lvl w:ilvl="0" w:tplc="04906E06">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22">
    <w:nsid w:val="09CA3390"/>
    <w:multiLevelType w:val="hybridMultilevel"/>
    <w:tmpl w:val="9E549806"/>
    <w:lvl w:ilvl="0" w:tplc="9FB8FDD4">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23">
    <w:nsid w:val="0BDB73F4"/>
    <w:multiLevelType w:val="hybridMultilevel"/>
    <w:tmpl w:val="30D61318"/>
    <w:lvl w:ilvl="0" w:tplc="04090011">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0C2A60CD"/>
    <w:multiLevelType w:val="hybridMultilevel"/>
    <w:tmpl w:val="E4AC16F6"/>
    <w:lvl w:ilvl="0" w:tplc="7A662FF8">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25">
    <w:nsid w:val="0CA01AEB"/>
    <w:multiLevelType w:val="hybridMultilevel"/>
    <w:tmpl w:val="A1A845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CDA3CB1"/>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DE1245E"/>
    <w:multiLevelType w:val="hybridMultilevel"/>
    <w:tmpl w:val="A0BE13FE"/>
    <w:lvl w:ilvl="0" w:tplc="0CC2CD8C">
      <w:start w:val="1"/>
      <w:numFmt w:val="bullet"/>
      <w:lvlText w:val=""/>
      <w:lvlJc w:val="left"/>
      <w:pPr>
        <w:tabs>
          <w:tab w:val="num" w:pos="1200"/>
        </w:tabs>
        <w:ind w:left="1200" w:hanging="420"/>
      </w:pPr>
      <w:rPr>
        <w:rFonts w:ascii="Wingdings" w:hAnsi="Wingdings" w:hint="default"/>
      </w:rPr>
    </w:lvl>
    <w:lvl w:ilvl="1" w:tplc="EAC63376">
      <w:start w:val="1"/>
      <w:numFmt w:val="bullet"/>
      <w:lvlText w:val=""/>
      <w:lvlJc w:val="left"/>
      <w:pPr>
        <w:tabs>
          <w:tab w:val="num" w:pos="840"/>
        </w:tabs>
        <w:ind w:left="840" w:hanging="420"/>
      </w:pPr>
      <w:rPr>
        <w:rFonts w:ascii="Wingdings" w:hAnsi="Wingdings" w:hint="default"/>
      </w:rPr>
    </w:lvl>
    <w:lvl w:ilvl="2" w:tplc="9986378A">
      <w:start w:val="1"/>
      <w:numFmt w:val="bullet"/>
      <w:lvlText w:val=""/>
      <w:lvlJc w:val="left"/>
      <w:pPr>
        <w:tabs>
          <w:tab w:val="num" w:pos="1260"/>
        </w:tabs>
        <w:ind w:left="1260" w:hanging="420"/>
      </w:pPr>
      <w:rPr>
        <w:rFonts w:ascii="Wingdings" w:hAnsi="Wingdings" w:hint="default"/>
      </w:rPr>
    </w:lvl>
    <w:lvl w:ilvl="3" w:tplc="0E08984C">
      <w:start w:val="1"/>
      <w:numFmt w:val="bullet"/>
      <w:lvlText w:val=""/>
      <w:lvlJc w:val="left"/>
      <w:pPr>
        <w:tabs>
          <w:tab w:val="num" w:pos="1680"/>
        </w:tabs>
        <w:ind w:left="1680" w:hanging="420"/>
      </w:pPr>
      <w:rPr>
        <w:rFonts w:ascii="Wingdings" w:hAnsi="Wingdings" w:hint="default"/>
      </w:rPr>
    </w:lvl>
    <w:lvl w:ilvl="4" w:tplc="37E4A062">
      <w:start w:val="1"/>
      <w:numFmt w:val="bullet"/>
      <w:lvlText w:val=""/>
      <w:lvlJc w:val="left"/>
      <w:pPr>
        <w:tabs>
          <w:tab w:val="num" w:pos="2100"/>
        </w:tabs>
        <w:ind w:left="2100" w:hanging="420"/>
      </w:pPr>
      <w:rPr>
        <w:rFonts w:ascii="Wingdings" w:hAnsi="Wingdings" w:hint="default"/>
      </w:rPr>
    </w:lvl>
    <w:lvl w:ilvl="5" w:tplc="7B168B54">
      <w:start w:val="1"/>
      <w:numFmt w:val="bullet"/>
      <w:lvlText w:val=""/>
      <w:lvlJc w:val="left"/>
      <w:pPr>
        <w:tabs>
          <w:tab w:val="num" w:pos="2520"/>
        </w:tabs>
        <w:ind w:left="2520" w:hanging="420"/>
      </w:pPr>
      <w:rPr>
        <w:rFonts w:ascii="Wingdings" w:hAnsi="Wingdings" w:hint="default"/>
      </w:rPr>
    </w:lvl>
    <w:lvl w:ilvl="6" w:tplc="989622EE">
      <w:start w:val="1"/>
      <w:numFmt w:val="bullet"/>
      <w:lvlText w:val=""/>
      <w:lvlJc w:val="left"/>
      <w:pPr>
        <w:tabs>
          <w:tab w:val="num" w:pos="2940"/>
        </w:tabs>
        <w:ind w:left="2940" w:hanging="420"/>
      </w:pPr>
      <w:rPr>
        <w:rFonts w:ascii="Wingdings" w:hAnsi="Wingdings" w:hint="default"/>
      </w:rPr>
    </w:lvl>
    <w:lvl w:ilvl="7" w:tplc="8AB48580">
      <w:start w:val="1"/>
      <w:numFmt w:val="bullet"/>
      <w:lvlText w:val=""/>
      <w:lvlJc w:val="left"/>
      <w:pPr>
        <w:tabs>
          <w:tab w:val="num" w:pos="3360"/>
        </w:tabs>
        <w:ind w:left="3360" w:hanging="420"/>
      </w:pPr>
      <w:rPr>
        <w:rFonts w:ascii="Wingdings" w:hAnsi="Wingdings" w:hint="default"/>
      </w:rPr>
    </w:lvl>
    <w:lvl w:ilvl="8" w:tplc="105A95A2">
      <w:start w:val="1"/>
      <w:numFmt w:val="bullet"/>
      <w:lvlText w:val=""/>
      <w:lvlJc w:val="left"/>
      <w:pPr>
        <w:tabs>
          <w:tab w:val="num" w:pos="3780"/>
        </w:tabs>
        <w:ind w:left="3780" w:hanging="420"/>
      </w:pPr>
      <w:rPr>
        <w:rFonts w:ascii="Wingdings" w:hAnsi="Wingdings" w:hint="default"/>
      </w:rPr>
    </w:lvl>
  </w:abstractNum>
  <w:abstractNum w:abstractNumId="28">
    <w:nsid w:val="0F1415B2"/>
    <w:multiLevelType w:val="hybridMultilevel"/>
    <w:tmpl w:val="E716E908"/>
    <w:lvl w:ilvl="0" w:tplc="9FB8FDD4">
      <w:start w:val="1"/>
      <w:numFmt w:val="decimal"/>
      <w:lvlText w:val="%1."/>
      <w:lvlJc w:val="left"/>
      <w:pPr>
        <w:tabs>
          <w:tab w:val="num" w:pos="900"/>
        </w:tabs>
        <w:ind w:left="900" w:hanging="360"/>
      </w:pPr>
      <w:rPr>
        <w:rFonts w:ascii="Times New Roman" w:eastAsia="宋体" w:hAnsi="Times New Roman" w:cs="宋体" w:hint="default"/>
        <w:b/>
        <w:i w:val="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nsid w:val="10220F87"/>
    <w:multiLevelType w:val="hybridMultilevel"/>
    <w:tmpl w:val="C86A2E26"/>
    <w:lvl w:ilvl="0" w:tplc="C742D3B2">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nsid w:val="147A4DDE"/>
    <w:multiLevelType w:val="hybridMultilevel"/>
    <w:tmpl w:val="F810376E"/>
    <w:lvl w:ilvl="0" w:tplc="87CC3DB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55102DF"/>
    <w:multiLevelType w:val="hybridMultilevel"/>
    <w:tmpl w:val="C8726CE4"/>
    <w:lvl w:ilvl="0" w:tplc="04906E06">
      <w:start w:val="1"/>
      <w:numFmt w:val="decimal"/>
      <w:lvlText w:val="(%1)"/>
      <w:lvlJc w:val="left"/>
      <w:pPr>
        <w:tabs>
          <w:tab w:val="num" w:pos="1620"/>
        </w:tabs>
        <w:ind w:left="162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nsid w:val="15A6363A"/>
    <w:multiLevelType w:val="hybridMultilevel"/>
    <w:tmpl w:val="D6C277C8"/>
    <w:lvl w:ilvl="0" w:tplc="04906E0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15EB1BD1"/>
    <w:multiLevelType w:val="multilevel"/>
    <w:tmpl w:val="D818C69E"/>
    <w:lvl w:ilvl="0">
      <w:start w:val="1"/>
      <w:numFmt w:val="decimal"/>
      <w:lvlText w:val="%1."/>
      <w:lvlJc w:val="left"/>
      <w:pPr>
        <w:tabs>
          <w:tab w:val="num" w:pos="840"/>
        </w:tabs>
        <w:ind w:left="840" w:hanging="420"/>
      </w:p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34">
    <w:nsid w:val="1698002A"/>
    <w:multiLevelType w:val="hybridMultilevel"/>
    <w:tmpl w:val="0F8E0BF2"/>
    <w:lvl w:ilvl="0" w:tplc="C8C827DC">
      <w:start w:val="1"/>
      <w:numFmt w:val="decimal"/>
      <w:lvlText w:val="(%1)"/>
      <w:lvlJc w:val="left"/>
      <w:pPr>
        <w:tabs>
          <w:tab w:val="num" w:pos="840"/>
        </w:tabs>
        <w:ind w:left="840" w:hanging="420"/>
      </w:pPr>
      <w:rPr>
        <w:rFonts w:hint="eastAsia"/>
        <w:color w:val="auto"/>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nsid w:val="171D79F7"/>
    <w:multiLevelType w:val="hybridMultilevel"/>
    <w:tmpl w:val="7EDC64E0"/>
    <w:lvl w:ilvl="0" w:tplc="04D6F0A2">
      <w:start w:val="1"/>
      <w:numFmt w:val="bullet"/>
      <w:lvlText w:val=""/>
      <w:lvlJc w:val="left"/>
      <w:pPr>
        <w:tabs>
          <w:tab w:val="num" w:pos="1200"/>
        </w:tabs>
        <w:ind w:left="1200" w:hanging="420"/>
      </w:pPr>
      <w:rPr>
        <w:rFonts w:ascii="Wingdings" w:hAnsi="Wingdings" w:hint="default"/>
      </w:rPr>
    </w:lvl>
    <w:lvl w:ilvl="1" w:tplc="2928715A">
      <w:start w:val="1"/>
      <w:numFmt w:val="bullet"/>
      <w:lvlText w:val=""/>
      <w:lvlJc w:val="left"/>
      <w:pPr>
        <w:tabs>
          <w:tab w:val="num" w:pos="840"/>
        </w:tabs>
        <w:ind w:left="840" w:hanging="420"/>
      </w:pPr>
      <w:rPr>
        <w:rFonts w:ascii="Wingdings" w:hAnsi="Wingdings" w:hint="default"/>
      </w:rPr>
    </w:lvl>
    <w:lvl w:ilvl="2" w:tplc="01743B16">
      <w:start w:val="1"/>
      <w:numFmt w:val="bullet"/>
      <w:lvlText w:val=""/>
      <w:lvlJc w:val="left"/>
      <w:pPr>
        <w:tabs>
          <w:tab w:val="num" w:pos="1260"/>
        </w:tabs>
        <w:ind w:left="1260" w:hanging="420"/>
      </w:pPr>
      <w:rPr>
        <w:rFonts w:ascii="Wingdings" w:hAnsi="Wingdings" w:hint="default"/>
      </w:rPr>
    </w:lvl>
    <w:lvl w:ilvl="3" w:tplc="231C72DC">
      <w:start w:val="1"/>
      <w:numFmt w:val="bullet"/>
      <w:lvlText w:val=""/>
      <w:lvlJc w:val="left"/>
      <w:pPr>
        <w:tabs>
          <w:tab w:val="num" w:pos="1680"/>
        </w:tabs>
        <w:ind w:left="1680" w:hanging="420"/>
      </w:pPr>
      <w:rPr>
        <w:rFonts w:ascii="Wingdings" w:hAnsi="Wingdings" w:hint="default"/>
      </w:rPr>
    </w:lvl>
    <w:lvl w:ilvl="4" w:tplc="C48CC4D6">
      <w:start w:val="1"/>
      <w:numFmt w:val="bullet"/>
      <w:lvlText w:val=""/>
      <w:lvlJc w:val="left"/>
      <w:pPr>
        <w:tabs>
          <w:tab w:val="num" w:pos="2100"/>
        </w:tabs>
        <w:ind w:left="2100" w:hanging="420"/>
      </w:pPr>
      <w:rPr>
        <w:rFonts w:ascii="Wingdings" w:hAnsi="Wingdings" w:hint="default"/>
      </w:rPr>
    </w:lvl>
    <w:lvl w:ilvl="5" w:tplc="EAC65D14">
      <w:start w:val="1"/>
      <w:numFmt w:val="bullet"/>
      <w:lvlText w:val=""/>
      <w:lvlJc w:val="left"/>
      <w:pPr>
        <w:tabs>
          <w:tab w:val="num" w:pos="2520"/>
        </w:tabs>
        <w:ind w:left="2520" w:hanging="420"/>
      </w:pPr>
      <w:rPr>
        <w:rFonts w:ascii="Wingdings" w:hAnsi="Wingdings" w:hint="default"/>
      </w:rPr>
    </w:lvl>
    <w:lvl w:ilvl="6" w:tplc="235E4348">
      <w:start w:val="1"/>
      <w:numFmt w:val="bullet"/>
      <w:lvlText w:val=""/>
      <w:lvlJc w:val="left"/>
      <w:pPr>
        <w:tabs>
          <w:tab w:val="num" w:pos="2940"/>
        </w:tabs>
        <w:ind w:left="2940" w:hanging="420"/>
      </w:pPr>
      <w:rPr>
        <w:rFonts w:ascii="Wingdings" w:hAnsi="Wingdings" w:hint="default"/>
      </w:rPr>
    </w:lvl>
    <w:lvl w:ilvl="7" w:tplc="72C44162">
      <w:start w:val="1"/>
      <w:numFmt w:val="bullet"/>
      <w:lvlText w:val=""/>
      <w:lvlJc w:val="left"/>
      <w:pPr>
        <w:tabs>
          <w:tab w:val="num" w:pos="3360"/>
        </w:tabs>
        <w:ind w:left="3360" w:hanging="420"/>
      </w:pPr>
      <w:rPr>
        <w:rFonts w:ascii="Wingdings" w:hAnsi="Wingdings" w:hint="default"/>
      </w:rPr>
    </w:lvl>
    <w:lvl w:ilvl="8" w:tplc="DAAECB1E">
      <w:start w:val="1"/>
      <w:numFmt w:val="bullet"/>
      <w:lvlText w:val=""/>
      <w:lvlJc w:val="left"/>
      <w:pPr>
        <w:tabs>
          <w:tab w:val="num" w:pos="3780"/>
        </w:tabs>
        <w:ind w:left="3780" w:hanging="420"/>
      </w:pPr>
      <w:rPr>
        <w:rFonts w:ascii="Wingdings" w:hAnsi="Wingdings" w:hint="default"/>
      </w:rPr>
    </w:lvl>
  </w:abstractNum>
  <w:abstractNum w:abstractNumId="36">
    <w:nsid w:val="17746548"/>
    <w:multiLevelType w:val="multilevel"/>
    <w:tmpl w:val="4600E63A"/>
    <w:lvl w:ilvl="0">
      <w:start w:val="8"/>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37">
    <w:nsid w:val="18397F91"/>
    <w:multiLevelType w:val="multilevel"/>
    <w:tmpl w:val="CA48C19E"/>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38">
    <w:nsid w:val="19AB6D2E"/>
    <w:multiLevelType w:val="hybridMultilevel"/>
    <w:tmpl w:val="B73C0456"/>
    <w:lvl w:ilvl="0" w:tplc="F12A6DD2">
      <w:start w:val="1"/>
      <w:numFmt w:val="decimal"/>
      <w:lvlText w:val="（%1）"/>
      <w:lvlJc w:val="left"/>
      <w:pPr>
        <w:tabs>
          <w:tab w:val="num" w:pos="1140"/>
        </w:tabs>
        <w:ind w:left="1140" w:hanging="720"/>
      </w:pPr>
      <w:rPr>
        <w:rFonts w:hint="default"/>
      </w:rPr>
    </w:lvl>
    <w:lvl w:ilvl="1" w:tplc="B224B098" w:tentative="1">
      <w:start w:val="1"/>
      <w:numFmt w:val="lowerLetter"/>
      <w:lvlText w:val="%2)"/>
      <w:lvlJc w:val="left"/>
      <w:pPr>
        <w:tabs>
          <w:tab w:val="num" w:pos="840"/>
        </w:tabs>
        <w:ind w:left="840" w:hanging="420"/>
      </w:pPr>
    </w:lvl>
    <w:lvl w:ilvl="2" w:tplc="491C10D2" w:tentative="1">
      <w:start w:val="1"/>
      <w:numFmt w:val="lowerRoman"/>
      <w:lvlText w:val="%3."/>
      <w:lvlJc w:val="right"/>
      <w:pPr>
        <w:tabs>
          <w:tab w:val="num" w:pos="1260"/>
        </w:tabs>
        <w:ind w:left="1260" w:hanging="420"/>
      </w:pPr>
    </w:lvl>
    <w:lvl w:ilvl="3" w:tplc="BF26AAFA" w:tentative="1">
      <w:start w:val="1"/>
      <w:numFmt w:val="decimal"/>
      <w:lvlText w:val="%4."/>
      <w:lvlJc w:val="left"/>
      <w:pPr>
        <w:tabs>
          <w:tab w:val="num" w:pos="1680"/>
        </w:tabs>
        <w:ind w:left="1680" w:hanging="420"/>
      </w:pPr>
    </w:lvl>
    <w:lvl w:ilvl="4" w:tplc="C92C2ACA" w:tentative="1">
      <w:start w:val="1"/>
      <w:numFmt w:val="lowerLetter"/>
      <w:lvlText w:val="%5)"/>
      <w:lvlJc w:val="left"/>
      <w:pPr>
        <w:tabs>
          <w:tab w:val="num" w:pos="2100"/>
        </w:tabs>
        <w:ind w:left="2100" w:hanging="420"/>
      </w:pPr>
    </w:lvl>
    <w:lvl w:ilvl="5" w:tplc="CC36C0A4" w:tentative="1">
      <w:start w:val="1"/>
      <w:numFmt w:val="lowerRoman"/>
      <w:lvlText w:val="%6."/>
      <w:lvlJc w:val="right"/>
      <w:pPr>
        <w:tabs>
          <w:tab w:val="num" w:pos="2520"/>
        </w:tabs>
        <w:ind w:left="2520" w:hanging="420"/>
      </w:pPr>
    </w:lvl>
    <w:lvl w:ilvl="6" w:tplc="E2603E7E" w:tentative="1">
      <w:start w:val="1"/>
      <w:numFmt w:val="decimal"/>
      <w:lvlText w:val="%7."/>
      <w:lvlJc w:val="left"/>
      <w:pPr>
        <w:tabs>
          <w:tab w:val="num" w:pos="2940"/>
        </w:tabs>
        <w:ind w:left="2940" w:hanging="420"/>
      </w:pPr>
    </w:lvl>
    <w:lvl w:ilvl="7" w:tplc="EA8CA154" w:tentative="1">
      <w:start w:val="1"/>
      <w:numFmt w:val="lowerLetter"/>
      <w:lvlText w:val="%8)"/>
      <w:lvlJc w:val="left"/>
      <w:pPr>
        <w:tabs>
          <w:tab w:val="num" w:pos="3360"/>
        </w:tabs>
        <w:ind w:left="3360" w:hanging="420"/>
      </w:pPr>
    </w:lvl>
    <w:lvl w:ilvl="8" w:tplc="803C1D4C" w:tentative="1">
      <w:start w:val="1"/>
      <w:numFmt w:val="lowerRoman"/>
      <w:lvlText w:val="%9."/>
      <w:lvlJc w:val="right"/>
      <w:pPr>
        <w:tabs>
          <w:tab w:val="num" w:pos="3780"/>
        </w:tabs>
        <w:ind w:left="3780" w:hanging="420"/>
      </w:pPr>
    </w:lvl>
  </w:abstractNum>
  <w:abstractNum w:abstractNumId="39">
    <w:nsid w:val="1A387D19"/>
    <w:multiLevelType w:val="hybridMultilevel"/>
    <w:tmpl w:val="18E8D75C"/>
    <w:lvl w:ilvl="0" w:tplc="7A662FF8">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40">
    <w:nsid w:val="1A696B67"/>
    <w:multiLevelType w:val="hybridMultilevel"/>
    <w:tmpl w:val="547EC788"/>
    <w:lvl w:ilvl="0" w:tplc="9FB8FDD4">
      <w:start w:val="1"/>
      <w:numFmt w:val="decimal"/>
      <w:lvlText w:val="(%1)"/>
      <w:lvlJc w:val="left"/>
      <w:pPr>
        <w:tabs>
          <w:tab w:val="num" w:pos="1140"/>
        </w:tabs>
        <w:ind w:left="1140" w:hanging="720"/>
      </w:pPr>
      <w:rPr>
        <w:rFonts w:cs="Times New Roman" w:hint="default"/>
      </w:rPr>
    </w:lvl>
    <w:lvl w:ilvl="1" w:tplc="04090003" w:tentative="1">
      <w:start w:val="1"/>
      <w:numFmt w:val="lowerLetter"/>
      <w:lvlText w:val="%2)"/>
      <w:lvlJc w:val="left"/>
      <w:pPr>
        <w:tabs>
          <w:tab w:val="num" w:pos="1260"/>
        </w:tabs>
        <w:ind w:left="1260" w:hanging="420"/>
      </w:pPr>
      <w:rPr>
        <w:rFonts w:cs="Times New Roman"/>
      </w:rPr>
    </w:lvl>
    <w:lvl w:ilvl="2" w:tplc="04090005" w:tentative="1">
      <w:start w:val="1"/>
      <w:numFmt w:val="lowerRoman"/>
      <w:lvlText w:val="%3."/>
      <w:lvlJc w:val="right"/>
      <w:pPr>
        <w:tabs>
          <w:tab w:val="num" w:pos="1680"/>
        </w:tabs>
        <w:ind w:left="1680" w:hanging="420"/>
      </w:pPr>
      <w:rPr>
        <w:rFonts w:cs="Times New Roman"/>
      </w:rPr>
    </w:lvl>
    <w:lvl w:ilvl="3" w:tplc="04090001" w:tentative="1">
      <w:start w:val="1"/>
      <w:numFmt w:val="decimal"/>
      <w:lvlText w:val="%4."/>
      <w:lvlJc w:val="left"/>
      <w:pPr>
        <w:tabs>
          <w:tab w:val="num" w:pos="2100"/>
        </w:tabs>
        <w:ind w:left="2100" w:hanging="420"/>
      </w:pPr>
      <w:rPr>
        <w:rFonts w:cs="Times New Roman"/>
      </w:rPr>
    </w:lvl>
    <w:lvl w:ilvl="4" w:tplc="04090003" w:tentative="1">
      <w:start w:val="1"/>
      <w:numFmt w:val="lowerLetter"/>
      <w:lvlText w:val="%5)"/>
      <w:lvlJc w:val="left"/>
      <w:pPr>
        <w:tabs>
          <w:tab w:val="num" w:pos="2520"/>
        </w:tabs>
        <w:ind w:left="2520" w:hanging="420"/>
      </w:pPr>
      <w:rPr>
        <w:rFonts w:cs="Times New Roman"/>
      </w:rPr>
    </w:lvl>
    <w:lvl w:ilvl="5" w:tplc="04090005" w:tentative="1">
      <w:start w:val="1"/>
      <w:numFmt w:val="lowerRoman"/>
      <w:lvlText w:val="%6."/>
      <w:lvlJc w:val="right"/>
      <w:pPr>
        <w:tabs>
          <w:tab w:val="num" w:pos="2940"/>
        </w:tabs>
        <w:ind w:left="2940" w:hanging="420"/>
      </w:pPr>
      <w:rPr>
        <w:rFonts w:cs="Times New Roman"/>
      </w:rPr>
    </w:lvl>
    <w:lvl w:ilvl="6" w:tplc="04090001" w:tentative="1">
      <w:start w:val="1"/>
      <w:numFmt w:val="decimal"/>
      <w:lvlText w:val="%7."/>
      <w:lvlJc w:val="left"/>
      <w:pPr>
        <w:tabs>
          <w:tab w:val="num" w:pos="3360"/>
        </w:tabs>
        <w:ind w:left="3360" w:hanging="420"/>
      </w:pPr>
      <w:rPr>
        <w:rFonts w:cs="Times New Roman"/>
      </w:rPr>
    </w:lvl>
    <w:lvl w:ilvl="7" w:tplc="04090003" w:tentative="1">
      <w:start w:val="1"/>
      <w:numFmt w:val="lowerLetter"/>
      <w:lvlText w:val="%8)"/>
      <w:lvlJc w:val="left"/>
      <w:pPr>
        <w:tabs>
          <w:tab w:val="num" w:pos="3780"/>
        </w:tabs>
        <w:ind w:left="3780" w:hanging="420"/>
      </w:pPr>
      <w:rPr>
        <w:rFonts w:cs="Times New Roman"/>
      </w:rPr>
    </w:lvl>
    <w:lvl w:ilvl="8" w:tplc="04090005" w:tentative="1">
      <w:start w:val="1"/>
      <w:numFmt w:val="lowerRoman"/>
      <w:lvlText w:val="%9."/>
      <w:lvlJc w:val="right"/>
      <w:pPr>
        <w:tabs>
          <w:tab w:val="num" w:pos="4200"/>
        </w:tabs>
        <w:ind w:left="4200" w:hanging="420"/>
      </w:pPr>
      <w:rPr>
        <w:rFonts w:cs="Times New Roman"/>
      </w:rPr>
    </w:lvl>
  </w:abstractNum>
  <w:abstractNum w:abstractNumId="41">
    <w:nsid w:val="1AFF71E2"/>
    <w:multiLevelType w:val="hybridMultilevel"/>
    <w:tmpl w:val="5D807D70"/>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nsid w:val="1F0E2355"/>
    <w:multiLevelType w:val="hybridMultilevel"/>
    <w:tmpl w:val="386AA7E6"/>
    <w:lvl w:ilvl="0" w:tplc="0409000F">
      <w:start w:val="1"/>
      <w:numFmt w:val="decimal"/>
      <w:lvlText w:val="%1）"/>
      <w:lvlJc w:val="left"/>
      <w:pPr>
        <w:tabs>
          <w:tab w:val="num" w:pos="720"/>
        </w:tabs>
        <w:ind w:left="720" w:hanging="360"/>
      </w:pPr>
      <w:rPr>
        <w:rFonts w:hint="default"/>
        <w:color w:val="auto"/>
        <w:sz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3">
    <w:nsid w:val="20B02C3D"/>
    <w:multiLevelType w:val="multilevel"/>
    <w:tmpl w:val="F5E0145E"/>
    <w:lvl w:ilvl="0">
      <w:start w:val="1"/>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44">
    <w:nsid w:val="21D81AE1"/>
    <w:multiLevelType w:val="multilevel"/>
    <w:tmpl w:val="18DE66A2"/>
    <w:lvl w:ilvl="0">
      <w:start w:val="1"/>
      <w:numFmt w:val="decimal"/>
      <w:lvlText w:val="%1."/>
      <w:lvlJc w:val="left"/>
      <w:pPr>
        <w:tabs>
          <w:tab w:val="num" w:pos="840"/>
        </w:tabs>
        <w:ind w:left="840" w:hanging="420"/>
      </w:p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45">
    <w:nsid w:val="22247A37"/>
    <w:multiLevelType w:val="hybridMultilevel"/>
    <w:tmpl w:val="534859AA"/>
    <w:lvl w:ilvl="0" w:tplc="3940CCBC">
      <w:start w:val="1"/>
      <w:numFmt w:val="decimal"/>
      <w:lvlText w:val="(%1)"/>
      <w:lvlJc w:val="left"/>
      <w:pPr>
        <w:tabs>
          <w:tab w:val="num" w:pos="1620"/>
        </w:tabs>
        <w:ind w:left="1620" w:hanging="720"/>
      </w:pPr>
      <w:rPr>
        <w:rFonts w:cs="Times New Roman" w:hint="default"/>
      </w:rPr>
    </w:lvl>
    <w:lvl w:ilvl="1" w:tplc="E3D28F3E">
      <w:start w:val="1"/>
      <w:numFmt w:val="lowerLetter"/>
      <w:lvlText w:val="%2)"/>
      <w:lvlJc w:val="left"/>
      <w:pPr>
        <w:tabs>
          <w:tab w:val="num" w:pos="1740"/>
        </w:tabs>
        <w:ind w:left="1740" w:hanging="420"/>
      </w:pPr>
      <w:rPr>
        <w:rFonts w:cs="Times New Roman"/>
      </w:rPr>
    </w:lvl>
    <w:lvl w:ilvl="2" w:tplc="D266139E" w:tentative="1">
      <w:start w:val="1"/>
      <w:numFmt w:val="lowerRoman"/>
      <w:lvlText w:val="%3."/>
      <w:lvlJc w:val="right"/>
      <w:pPr>
        <w:tabs>
          <w:tab w:val="num" w:pos="2160"/>
        </w:tabs>
        <w:ind w:left="2160" w:hanging="420"/>
      </w:pPr>
      <w:rPr>
        <w:rFonts w:cs="Times New Roman"/>
      </w:rPr>
    </w:lvl>
    <w:lvl w:ilvl="3" w:tplc="E84EA9A2" w:tentative="1">
      <w:start w:val="1"/>
      <w:numFmt w:val="decimal"/>
      <w:lvlText w:val="%4."/>
      <w:lvlJc w:val="left"/>
      <w:pPr>
        <w:tabs>
          <w:tab w:val="num" w:pos="2580"/>
        </w:tabs>
        <w:ind w:left="2580" w:hanging="420"/>
      </w:pPr>
      <w:rPr>
        <w:rFonts w:cs="Times New Roman"/>
      </w:rPr>
    </w:lvl>
    <w:lvl w:ilvl="4" w:tplc="4ED6DC9E" w:tentative="1">
      <w:start w:val="1"/>
      <w:numFmt w:val="lowerLetter"/>
      <w:lvlText w:val="%5)"/>
      <w:lvlJc w:val="left"/>
      <w:pPr>
        <w:tabs>
          <w:tab w:val="num" w:pos="3000"/>
        </w:tabs>
        <w:ind w:left="3000" w:hanging="420"/>
      </w:pPr>
      <w:rPr>
        <w:rFonts w:cs="Times New Roman"/>
      </w:rPr>
    </w:lvl>
    <w:lvl w:ilvl="5" w:tplc="1C8680F8" w:tentative="1">
      <w:start w:val="1"/>
      <w:numFmt w:val="lowerRoman"/>
      <w:lvlText w:val="%6."/>
      <w:lvlJc w:val="right"/>
      <w:pPr>
        <w:tabs>
          <w:tab w:val="num" w:pos="3420"/>
        </w:tabs>
        <w:ind w:left="3420" w:hanging="420"/>
      </w:pPr>
      <w:rPr>
        <w:rFonts w:cs="Times New Roman"/>
      </w:rPr>
    </w:lvl>
    <w:lvl w:ilvl="6" w:tplc="0A1881E2" w:tentative="1">
      <w:start w:val="1"/>
      <w:numFmt w:val="decimal"/>
      <w:lvlText w:val="%7."/>
      <w:lvlJc w:val="left"/>
      <w:pPr>
        <w:tabs>
          <w:tab w:val="num" w:pos="3840"/>
        </w:tabs>
        <w:ind w:left="3840" w:hanging="420"/>
      </w:pPr>
      <w:rPr>
        <w:rFonts w:cs="Times New Roman"/>
      </w:rPr>
    </w:lvl>
    <w:lvl w:ilvl="7" w:tplc="1E8C6522" w:tentative="1">
      <w:start w:val="1"/>
      <w:numFmt w:val="lowerLetter"/>
      <w:lvlText w:val="%8)"/>
      <w:lvlJc w:val="left"/>
      <w:pPr>
        <w:tabs>
          <w:tab w:val="num" w:pos="4260"/>
        </w:tabs>
        <w:ind w:left="4260" w:hanging="420"/>
      </w:pPr>
      <w:rPr>
        <w:rFonts w:cs="Times New Roman"/>
      </w:rPr>
    </w:lvl>
    <w:lvl w:ilvl="8" w:tplc="3D042BDC" w:tentative="1">
      <w:start w:val="1"/>
      <w:numFmt w:val="lowerRoman"/>
      <w:lvlText w:val="%9."/>
      <w:lvlJc w:val="right"/>
      <w:pPr>
        <w:tabs>
          <w:tab w:val="num" w:pos="4680"/>
        </w:tabs>
        <w:ind w:left="4680" w:hanging="420"/>
      </w:pPr>
      <w:rPr>
        <w:rFonts w:cs="Times New Roman"/>
      </w:rPr>
    </w:lvl>
  </w:abstractNum>
  <w:abstractNum w:abstractNumId="46">
    <w:nsid w:val="22F26222"/>
    <w:multiLevelType w:val="hybridMultilevel"/>
    <w:tmpl w:val="53CC3860"/>
    <w:lvl w:ilvl="0" w:tplc="04906E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242A14C2"/>
    <w:multiLevelType w:val="hybridMultilevel"/>
    <w:tmpl w:val="250EDC66"/>
    <w:lvl w:ilvl="0" w:tplc="0536534E">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nsid w:val="24A7462F"/>
    <w:multiLevelType w:val="hybridMultilevel"/>
    <w:tmpl w:val="865E6DD8"/>
    <w:lvl w:ilvl="0" w:tplc="0409000F">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9">
    <w:nsid w:val="25FC6BD4"/>
    <w:multiLevelType w:val="hybridMultilevel"/>
    <w:tmpl w:val="F2566B56"/>
    <w:lvl w:ilvl="0" w:tplc="77B0276A">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26217A3E"/>
    <w:multiLevelType w:val="hybridMultilevel"/>
    <w:tmpl w:val="534859AA"/>
    <w:lvl w:ilvl="0" w:tplc="04906E06">
      <w:start w:val="1"/>
      <w:numFmt w:val="decimal"/>
      <w:lvlText w:val="(%1)"/>
      <w:lvlJc w:val="left"/>
      <w:pPr>
        <w:tabs>
          <w:tab w:val="num" w:pos="1620"/>
        </w:tabs>
        <w:ind w:left="1620" w:hanging="720"/>
      </w:pPr>
      <w:rPr>
        <w:rFonts w:cs="Times New Roman" w:hint="default"/>
      </w:rPr>
    </w:lvl>
    <w:lvl w:ilvl="1" w:tplc="04090019">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abstractNum w:abstractNumId="51">
    <w:nsid w:val="27202665"/>
    <w:multiLevelType w:val="multilevel"/>
    <w:tmpl w:val="01A2102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52">
    <w:nsid w:val="298875D6"/>
    <w:multiLevelType w:val="hybridMultilevel"/>
    <w:tmpl w:val="534859AA"/>
    <w:lvl w:ilvl="0" w:tplc="DA905298">
      <w:start w:val="1"/>
      <w:numFmt w:val="decimal"/>
      <w:lvlText w:val="(%1)"/>
      <w:lvlJc w:val="left"/>
      <w:pPr>
        <w:tabs>
          <w:tab w:val="num" w:pos="1620"/>
        </w:tabs>
        <w:ind w:left="1620" w:hanging="720"/>
      </w:pPr>
      <w:rPr>
        <w:rFonts w:cs="Times New Roman" w:hint="default"/>
      </w:rPr>
    </w:lvl>
    <w:lvl w:ilvl="1" w:tplc="21203954">
      <w:start w:val="1"/>
      <w:numFmt w:val="lowerLetter"/>
      <w:lvlText w:val="%2)"/>
      <w:lvlJc w:val="left"/>
      <w:pPr>
        <w:tabs>
          <w:tab w:val="num" w:pos="1740"/>
        </w:tabs>
        <w:ind w:left="1740" w:hanging="420"/>
      </w:pPr>
      <w:rPr>
        <w:rFonts w:cs="Times New Roman"/>
      </w:rPr>
    </w:lvl>
    <w:lvl w:ilvl="2" w:tplc="A650DEDC" w:tentative="1">
      <w:start w:val="1"/>
      <w:numFmt w:val="lowerRoman"/>
      <w:lvlText w:val="%3."/>
      <w:lvlJc w:val="right"/>
      <w:pPr>
        <w:tabs>
          <w:tab w:val="num" w:pos="2160"/>
        </w:tabs>
        <w:ind w:left="2160" w:hanging="420"/>
      </w:pPr>
      <w:rPr>
        <w:rFonts w:cs="Times New Roman"/>
      </w:rPr>
    </w:lvl>
    <w:lvl w:ilvl="3" w:tplc="5AAA8FAC" w:tentative="1">
      <w:start w:val="1"/>
      <w:numFmt w:val="decimal"/>
      <w:lvlText w:val="%4."/>
      <w:lvlJc w:val="left"/>
      <w:pPr>
        <w:tabs>
          <w:tab w:val="num" w:pos="2580"/>
        </w:tabs>
        <w:ind w:left="2580" w:hanging="420"/>
      </w:pPr>
      <w:rPr>
        <w:rFonts w:cs="Times New Roman"/>
      </w:rPr>
    </w:lvl>
    <w:lvl w:ilvl="4" w:tplc="2B5E1406" w:tentative="1">
      <w:start w:val="1"/>
      <w:numFmt w:val="lowerLetter"/>
      <w:lvlText w:val="%5)"/>
      <w:lvlJc w:val="left"/>
      <w:pPr>
        <w:tabs>
          <w:tab w:val="num" w:pos="3000"/>
        </w:tabs>
        <w:ind w:left="3000" w:hanging="420"/>
      </w:pPr>
      <w:rPr>
        <w:rFonts w:cs="Times New Roman"/>
      </w:rPr>
    </w:lvl>
    <w:lvl w:ilvl="5" w:tplc="86FAA962" w:tentative="1">
      <w:start w:val="1"/>
      <w:numFmt w:val="lowerRoman"/>
      <w:lvlText w:val="%6."/>
      <w:lvlJc w:val="right"/>
      <w:pPr>
        <w:tabs>
          <w:tab w:val="num" w:pos="3420"/>
        </w:tabs>
        <w:ind w:left="3420" w:hanging="420"/>
      </w:pPr>
      <w:rPr>
        <w:rFonts w:cs="Times New Roman"/>
      </w:rPr>
    </w:lvl>
    <w:lvl w:ilvl="6" w:tplc="8D4ACE66" w:tentative="1">
      <w:start w:val="1"/>
      <w:numFmt w:val="decimal"/>
      <w:lvlText w:val="%7."/>
      <w:lvlJc w:val="left"/>
      <w:pPr>
        <w:tabs>
          <w:tab w:val="num" w:pos="3840"/>
        </w:tabs>
        <w:ind w:left="3840" w:hanging="420"/>
      </w:pPr>
      <w:rPr>
        <w:rFonts w:cs="Times New Roman"/>
      </w:rPr>
    </w:lvl>
    <w:lvl w:ilvl="7" w:tplc="9E1658FC" w:tentative="1">
      <w:start w:val="1"/>
      <w:numFmt w:val="lowerLetter"/>
      <w:lvlText w:val="%8)"/>
      <w:lvlJc w:val="left"/>
      <w:pPr>
        <w:tabs>
          <w:tab w:val="num" w:pos="4260"/>
        </w:tabs>
        <w:ind w:left="4260" w:hanging="420"/>
      </w:pPr>
      <w:rPr>
        <w:rFonts w:cs="Times New Roman"/>
      </w:rPr>
    </w:lvl>
    <w:lvl w:ilvl="8" w:tplc="53FECEA8" w:tentative="1">
      <w:start w:val="1"/>
      <w:numFmt w:val="lowerRoman"/>
      <w:lvlText w:val="%9."/>
      <w:lvlJc w:val="right"/>
      <w:pPr>
        <w:tabs>
          <w:tab w:val="num" w:pos="4680"/>
        </w:tabs>
        <w:ind w:left="4680" w:hanging="420"/>
      </w:pPr>
      <w:rPr>
        <w:rFonts w:cs="Times New Roman"/>
      </w:rPr>
    </w:lvl>
  </w:abstractNum>
  <w:abstractNum w:abstractNumId="53">
    <w:nsid w:val="2F35408C"/>
    <w:multiLevelType w:val="hybridMultilevel"/>
    <w:tmpl w:val="19DEDFB0"/>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4">
    <w:nsid w:val="3059773E"/>
    <w:multiLevelType w:val="hybridMultilevel"/>
    <w:tmpl w:val="7682F324"/>
    <w:lvl w:ilvl="0" w:tplc="0409000F">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5">
    <w:nsid w:val="30A971F4"/>
    <w:multiLevelType w:val="hybridMultilevel"/>
    <w:tmpl w:val="10F4B0D2"/>
    <w:lvl w:ilvl="0" w:tplc="F3E65CF4">
      <w:start w:val="1"/>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56">
    <w:nsid w:val="321D46FC"/>
    <w:multiLevelType w:val="hybridMultilevel"/>
    <w:tmpl w:val="0C3E06EE"/>
    <w:lvl w:ilvl="0" w:tplc="F0D83628">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57">
    <w:nsid w:val="340439D6"/>
    <w:multiLevelType w:val="hybridMultilevel"/>
    <w:tmpl w:val="534859AA"/>
    <w:lvl w:ilvl="0" w:tplc="9FB8FDD4">
      <w:start w:val="1"/>
      <w:numFmt w:val="decimal"/>
      <w:lvlText w:val="(%1)"/>
      <w:lvlJc w:val="left"/>
      <w:pPr>
        <w:tabs>
          <w:tab w:val="num" w:pos="1620"/>
        </w:tabs>
        <w:ind w:left="1620" w:hanging="720"/>
      </w:pPr>
      <w:rPr>
        <w:rFonts w:cs="Times New Roman" w:hint="default"/>
      </w:rPr>
    </w:lvl>
    <w:lvl w:ilvl="1" w:tplc="04090003">
      <w:start w:val="1"/>
      <w:numFmt w:val="lowerLetter"/>
      <w:lvlText w:val="%2)"/>
      <w:lvlJc w:val="left"/>
      <w:pPr>
        <w:tabs>
          <w:tab w:val="num" w:pos="1740"/>
        </w:tabs>
        <w:ind w:left="1740" w:hanging="420"/>
      </w:pPr>
      <w:rPr>
        <w:rFonts w:cs="Times New Roman"/>
      </w:rPr>
    </w:lvl>
    <w:lvl w:ilvl="2" w:tplc="04090005" w:tentative="1">
      <w:start w:val="1"/>
      <w:numFmt w:val="lowerRoman"/>
      <w:lvlText w:val="%3."/>
      <w:lvlJc w:val="right"/>
      <w:pPr>
        <w:tabs>
          <w:tab w:val="num" w:pos="2160"/>
        </w:tabs>
        <w:ind w:left="2160" w:hanging="420"/>
      </w:pPr>
      <w:rPr>
        <w:rFonts w:cs="Times New Roman"/>
      </w:rPr>
    </w:lvl>
    <w:lvl w:ilvl="3" w:tplc="04090001" w:tentative="1">
      <w:start w:val="1"/>
      <w:numFmt w:val="decimal"/>
      <w:lvlText w:val="%4."/>
      <w:lvlJc w:val="left"/>
      <w:pPr>
        <w:tabs>
          <w:tab w:val="num" w:pos="2580"/>
        </w:tabs>
        <w:ind w:left="2580" w:hanging="420"/>
      </w:pPr>
      <w:rPr>
        <w:rFonts w:cs="Times New Roman"/>
      </w:rPr>
    </w:lvl>
    <w:lvl w:ilvl="4" w:tplc="04090003" w:tentative="1">
      <w:start w:val="1"/>
      <w:numFmt w:val="lowerLetter"/>
      <w:lvlText w:val="%5)"/>
      <w:lvlJc w:val="left"/>
      <w:pPr>
        <w:tabs>
          <w:tab w:val="num" w:pos="3000"/>
        </w:tabs>
        <w:ind w:left="3000" w:hanging="420"/>
      </w:pPr>
      <w:rPr>
        <w:rFonts w:cs="Times New Roman"/>
      </w:rPr>
    </w:lvl>
    <w:lvl w:ilvl="5" w:tplc="04090005" w:tentative="1">
      <w:start w:val="1"/>
      <w:numFmt w:val="lowerRoman"/>
      <w:lvlText w:val="%6."/>
      <w:lvlJc w:val="right"/>
      <w:pPr>
        <w:tabs>
          <w:tab w:val="num" w:pos="3420"/>
        </w:tabs>
        <w:ind w:left="3420" w:hanging="420"/>
      </w:pPr>
      <w:rPr>
        <w:rFonts w:cs="Times New Roman"/>
      </w:rPr>
    </w:lvl>
    <w:lvl w:ilvl="6" w:tplc="04090001" w:tentative="1">
      <w:start w:val="1"/>
      <w:numFmt w:val="decimal"/>
      <w:lvlText w:val="%7."/>
      <w:lvlJc w:val="left"/>
      <w:pPr>
        <w:tabs>
          <w:tab w:val="num" w:pos="3840"/>
        </w:tabs>
        <w:ind w:left="3840" w:hanging="420"/>
      </w:pPr>
      <w:rPr>
        <w:rFonts w:cs="Times New Roman"/>
      </w:rPr>
    </w:lvl>
    <w:lvl w:ilvl="7" w:tplc="04090003" w:tentative="1">
      <w:start w:val="1"/>
      <w:numFmt w:val="lowerLetter"/>
      <w:lvlText w:val="%8)"/>
      <w:lvlJc w:val="left"/>
      <w:pPr>
        <w:tabs>
          <w:tab w:val="num" w:pos="4260"/>
        </w:tabs>
        <w:ind w:left="4260" w:hanging="420"/>
      </w:pPr>
      <w:rPr>
        <w:rFonts w:cs="Times New Roman"/>
      </w:rPr>
    </w:lvl>
    <w:lvl w:ilvl="8" w:tplc="04090005" w:tentative="1">
      <w:start w:val="1"/>
      <w:numFmt w:val="lowerRoman"/>
      <w:lvlText w:val="%9."/>
      <w:lvlJc w:val="right"/>
      <w:pPr>
        <w:tabs>
          <w:tab w:val="num" w:pos="4680"/>
        </w:tabs>
        <w:ind w:left="4680" w:hanging="420"/>
      </w:pPr>
      <w:rPr>
        <w:rFonts w:cs="Times New Roman"/>
      </w:rPr>
    </w:lvl>
  </w:abstractNum>
  <w:abstractNum w:abstractNumId="58">
    <w:nsid w:val="354C6B9A"/>
    <w:multiLevelType w:val="hybridMultilevel"/>
    <w:tmpl w:val="452ACFC6"/>
    <w:lvl w:ilvl="0" w:tplc="04906E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36D96EF3"/>
    <w:multiLevelType w:val="hybridMultilevel"/>
    <w:tmpl w:val="574C7E7C"/>
    <w:lvl w:ilvl="0" w:tplc="4E4E7BA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0">
    <w:nsid w:val="37F01E0B"/>
    <w:multiLevelType w:val="hybridMultilevel"/>
    <w:tmpl w:val="9596333A"/>
    <w:lvl w:ilvl="0" w:tplc="04906E06">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61">
    <w:nsid w:val="383D4D0F"/>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873509C"/>
    <w:multiLevelType w:val="hybridMultilevel"/>
    <w:tmpl w:val="534859AA"/>
    <w:lvl w:ilvl="0" w:tplc="E396B666">
      <w:start w:val="1"/>
      <w:numFmt w:val="decimal"/>
      <w:lvlText w:val="(%1)"/>
      <w:lvlJc w:val="left"/>
      <w:pPr>
        <w:tabs>
          <w:tab w:val="num" w:pos="1620"/>
        </w:tabs>
        <w:ind w:left="1620" w:hanging="720"/>
      </w:pPr>
      <w:rPr>
        <w:rFonts w:cs="Times New Roman" w:hint="default"/>
      </w:rPr>
    </w:lvl>
    <w:lvl w:ilvl="1" w:tplc="1C8C98B8">
      <w:start w:val="1"/>
      <w:numFmt w:val="lowerLetter"/>
      <w:lvlText w:val="%2)"/>
      <w:lvlJc w:val="left"/>
      <w:pPr>
        <w:tabs>
          <w:tab w:val="num" w:pos="1740"/>
        </w:tabs>
        <w:ind w:left="1740" w:hanging="420"/>
      </w:pPr>
      <w:rPr>
        <w:rFonts w:cs="Times New Roman"/>
      </w:rPr>
    </w:lvl>
    <w:lvl w:ilvl="2" w:tplc="5C26A44C" w:tentative="1">
      <w:start w:val="1"/>
      <w:numFmt w:val="lowerRoman"/>
      <w:lvlText w:val="%3."/>
      <w:lvlJc w:val="right"/>
      <w:pPr>
        <w:tabs>
          <w:tab w:val="num" w:pos="2160"/>
        </w:tabs>
        <w:ind w:left="2160" w:hanging="420"/>
      </w:pPr>
      <w:rPr>
        <w:rFonts w:cs="Times New Roman"/>
      </w:rPr>
    </w:lvl>
    <w:lvl w:ilvl="3" w:tplc="904AFF0E" w:tentative="1">
      <w:start w:val="1"/>
      <w:numFmt w:val="decimal"/>
      <w:lvlText w:val="%4."/>
      <w:lvlJc w:val="left"/>
      <w:pPr>
        <w:tabs>
          <w:tab w:val="num" w:pos="2580"/>
        </w:tabs>
        <w:ind w:left="2580" w:hanging="420"/>
      </w:pPr>
      <w:rPr>
        <w:rFonts w:cs="Times New Roman"/>
      </w:rPr>
    </w:lvl>
    <w:lvl w:ilvl="4" w:tplc="55BEE2E6" w:tentative="1">
      <w:start w:val="1"/>
      <w:numFmt w:val="lowerLetter"/>
      <w:lvlText w:val="%5)"/>
      <w:lvlJc w:val="left"/>
      <w:pPr>
        <w:tabs>
          <w:tab w:val="num" w:pos="3000"/>
        </w:tabs>
        <w:ind w:left="3000" w:hanging="420"/>
      </w:pPr>
      <w:rPr>
        <w:rFonts w:cs="Times New Roman"/>
      </w:rPr>
    </w:lvl>
    <w:lvl w:ilvl="5" w:tplc="45AE88EA" w:tentative="1">
      <w:start w:val="1"/>
      <w:numFmt w:val="lowerRoman"/>
      <w:lvlText w:val="%6."/>
      <w:lvlJc w:val="right"/>
      <w:pPr>
        <w:tabs>
          <w:tab w:val="num" w:pos="3420"/>
        </w:tabs>
        <w:ind w:left="3420" w:hanging="420"/>
      </w:pPr>
      <w:rPr>
        <w:rFonts w:cs="Times New Roman"/>
      </w:rPr>
    </w:lvl>
    <w:lvl w:ilvl="6" w:tplc="F4D883E8" w:tentative="1">
      <w:start w:val="1"/>
      <w:numFmt w:val="decimal"/>
      <w:lvlText w:val="%7."/>
      <w:lvlJc w:val="left"/>
      <w:pPr>
        <w:tabs>
          <w:tab w:val="num" w:pos="3840"/>
        </w:tabs>
        <w:ind w:left="3840" w:hanging="420"/>
      </w:pPr>
      <w:rPr>
        <w:rFonts w:cs="Times New Roman"/>
      </w:rPr>
    </w:lvl>
    <w:lvl w:ilvl="7" w:tplc="CF6E670E" w:tentative="1">
      <w:start w:val="1"/>
      <w:numFmt w:val="lowerLetter"/>
      <w:lvlText w:val="%8)"/>
      <w:lvlJc w:val="left"/>
      <w:pPr>
        <w:tabs>
          <w:tab w:val="num" w:pos="4260"/>
        </w:tabs>
        <w:ind w:left="4260" w:hanging="420"/>
      </w:pPr>
      <w:rPr>
        <w:rFonts w:cs="Times New Roman"/>
      </w:rPr>
    </w:lvl>
    <w:lvl w:ilvl="8" w:tplc="E6F845FC" w:tentative="1">
      <w:start w:val="1"/>
      <w:numFmt w:val="lowerRoman"/>
      <w:lvlText w:val="%9."/>
      <w:lvlJc w:val="right"/>
      <w:pPr>
        <w:tabs>
          <w:tab w:val="num" w:pos="4680"/>
        </w:tabs>
        <w:ind w:left="4680" w:hanging="420"/>
      </w:pPr>
      <w:rPr>
        <w:rFonts w:cs="Times New Roman"/>
      </w:rPr>
    </w:lvl>
  </w:abstractNum>
  <w:abstractNum w:abstractNumId="63">
    <w:nsid w:val="3912336C"/>
    <w:multiLevelType w:val="hybridMultilevel"/>
    <w:tmpl w:val="534859AA"/>
    <w:lvl w:ilvl="0" w:tplc="04906E06">
      <w:start w:val="1"/>
      <w:numFmt w:val="decimal"/>
      <w:lvlText w:val="(%1)"/>
      <w:lvlJc w:val="left"/>
      <w:pPr>
        <w:tabs>
          <w:tab w:val="num" w:pos="1620"/>
        </w:tabs>
        <w:ind w:left="1620" w:hanging="720"/>
      </w:pPr>
      <w:rPr>
        <w:rFonts w:cs="Times New Roman" w:hint="default"/>
      </w:rPr>
    </w:lvl>
    <w:lvl w:ilvl="1" w:tplc="04090019">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abstractNum w:abstractNumId="64">
    <w:nsid w:val="39540C8B"/>
    <w:multiLevelType w:val="hybridMultilevel"/>
    <w:tmpl w:val="E2267328"/>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5">
    <w:nsid w:val="3AC3076E"/>
    <w:multiLevelType w:val="multilevel"/>
    <w:tmpl w:val="71BCCD92"/>
    <w:lvl w:ilvl="0">
      <w:start w:val="6"/>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66">
    <w:nsid w:val="3CC34D43"/>
    <w:multiLevelType w:val="hybridMultilevel"/>
    <w:tmpl w:val="97449964"/>
    <w:lvl w:ilvl="0" w:tplc="6F92C9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3E0A50DF"/>
    <w:multiLevelType w:val="hybridMultilevel"/>
    <w:tmpl w:val="A15CD10A"/>
    <w:lvl w:ilvl="0" w:tplc="900EE41A">
      <w:start w:val="1"/>
      <w:numFmt w:val="decimal"/>
      <w:lvlText w:val="%1."/>
      <w:lvlJc w:val="left"/>
      <w:pPr>
        <w:ind w:left="795" w:hanging="360"/>
      </w:pPr>
      <w:rPr>
        <w:rFonts w:hint="default"/>
      </w:rPr>
    </w:lvl>
    <w:lvl w:ilvl="1" w:tplc="4A5626C0" w:tentative="1">
      <w:start w:val="1"/>
      <w:numFmt w:val="lowerLetter"/>
      <w:lvlText w:val="%2)"/>
      <w:lvlJc w:val="left"/>
      <w:pPr>
        <w:ind w:left="1275" w:hanging="420"/>
      </w:pPr>
    </w:lvl>
    <w:lvl w:ilvl="2" w:tplc="EDEE79C4" w:tentative="1">
      <w:start w:val="1"/>
      <w:numFmt w:val="lowerRoman"/>
      <w:lvlText w:val="%3."/>
      <w:lvlJc w:val="right"/>
      <w:pPr>
        <w:ind w:left="1695" w:hanging="420"/>
      </w:pPr>
    </w:lvl>
    <w:lvl w:ilvl="3" w:tplc="E6EECA56" w:tentative="1">
      <w:start w:val="1"/>
      <w:numFmt w:val="decimal"/>
      <w:lvlText w:val="%4."/>
      <w:lvlJc w:val="left"/>
      <w:pPr>
        <w:ind w:left="2115" w:hanging="420"/>
      </w:pPr>
    </w:lvl>
    <w:lvl w:ilvl="4" w:tplc="C038B450" w:tentative="1">
      <w:start w:val="1"/>
      <w:numFmt w:val="lowerLetter"/>
      <w:lvlText w:val="%5)"/>
      <w:lvlJc w:val="left"/>
      <w:pPr>
        <w:ind w:left="2535" w:hanging="420"/>
      </w:pPr>
    </w:lvl>
    <w:lvl w:ilvl="5" w:tplc="CE204162" w:tentative="1">
      <w:start w:val="1"/>
      <w:numFmt w:val="lowerRoman"/>
      <w:lvlText w:val="%6."/>
      <w:lvlJc w:val="right"/>
      <w:pPr>
        <w:ind w:left="2955" w:hanging="420"/>
      </w:pPr>
    </w:lvl>
    <w:lvl w:ilvl="6" w:tplc="D7C65A1E" w:tentative="1">
      <w:start w:val="1"/>
      <w:numFmt w:val="decimal"/>
      <w:lvlText w:val="%7."/>
      <w:lvlJc w:val="left"/>
      <w:pPr>
        <w:ind w:left="3375" w:hanging="420"/>
      </w:pPr>
    </w:lvl>
    <w:lvl w:ilvl="7" w:tplc="BFAA6050" w:tentative="1">
      <w:start w:val="1"/>
      <w:numFmt w:val="lowerLetter"/>
      <w:lvlText w:val="%8)"/>
      <w:lvlJc w:val="left"/>
      <w:pPr>
        <w:ind w:left="3795" w:hanging="420"/>
      </w:pPr>
    </w:lvl>
    <w:lvl w:ilvl="8" w:tplc="63B0AC66" w:tentative="1">
      <w:start w:val="1"/>
      <w:numFmt w:val="lowerRoman"/>
      <w:lvlText w:val="%9."/>
      <w:lvlJc w:val="right"/>
      <w:pPr>
        <w:ind w:left="4215" w:hanging="420"/>
      </w:pPr>
    </w:lvl>
  </w:abstractNum>
  <w:abstractNum w:abstractNumId="68">
    <w:nsid w:val="3F375650"/>
    <w:multiLevelType w:val="hybridMultilevel"/>
    <w:tmpl w:val="1310C082"/>
    <w:lvl w:ilvl="0" w:tplc="0409000F">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9">
    <w:nsid w:val="3F9F76D0"/>
    <w:multiLevelType w:val="multilevel"/>
    <w:tmpl w:val="856C12B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70">
    <w:nsid w:val="408F61B4"/>
    <w:multiLevelType w:val="hybridMultilevel"/>
    <w:tmpl w:val="259AE94A"/>
    <w:lvl w:ilvl="0" w:tplc="F75E7486">
      <w:start w:val="1"/>
      <w:numFmt w:val="decimal"/>
      <w:lvlText w:val="(%1)"/>
      <w:lvlJc w:val="left"/>
      <w:pPr>
        <w:tabs>
          <w:tab w:val="num" w:pos="1140"/>
        </w:tabs>
        <w:ind w:left="1140" w:hanging="720"/>
      </w:pPr>
      <w:rPr>
        <w:rFonts w:cs="Times New Roman" w:hint="default"/>
      </w:rPr>
    </w:lvl>
    <w:lvl w:ilvl="1" w:tplc="BF62ACB2" w:tentative="1">
      <w:start w:val="1"/>
      <w:numFmt w:val="lowerLetter"/>
      <w:lvlText w:val="%2)"/>
      <w:lvlJc w:val="left"/>
      <w:pPr>
        <w:tabs>
          <w:tab w:val="num" w:pos="840"/>
        </w:tabs>
        <w:ind w:left="840" w:hanging="420"/>
      </w:pPr>
      <w:rPr>
        <w:rFonts w:cs="Times New Roman"/>
      </w:rPr>
    </w:lvl>
    <w:lvl w:ilvl="2" w:tplc="99D061B8" w:tentative="1">
      <w:start w:val="1"/>
      <w:numFmt w:val="lowerRoman"/>
      <w:lvlText w:val="%3."/>
      <w:lvlJc w:val="right"/>
      <w:pPr>
        <w:tabs>
          <w:tab w:val="num" w:pos="1260"/>
        </w:tabs>
        <w:ind w:left="1260" w:hanging="420"/>
      </w:pPr>
      <w:rPr>
        <w:rFonts w:cs="Times New Roman"/>
      </w:rPr>
    </w:lvl>
    <w:lvl w:ilvl="3" w:tplc="2340ABD6" w:tentative="1">
      <w:start w:val="1"/>
      <w:numFmt w:val="decimal"/>
      <w:lvlText w:val="%4."/>
      <w:lvlJc w:val="left"/>
      <w:pPr>
        <w:tabs>
          <w:tab w:val="num" w:pos="1680"/>
        </w:tabs>
        <w:ind w:left="1680" w:hanging="420"/>
      </w:pPr>
      <w:rPr>
        <w:rFonts w:cs="Times New Roman"/>
      </w:rPr>
    </w:lvl>
    <w:lvl w:ilvl="4" w:tplc="DB26E576" w:tentative="1">
      <w:start w:val="1"/>
      <w:numFmt w:val="lowerLetter"/>
      <w:lvlText w:val="%5)"/>
      <w:lvlJc w:val="left"/>
      <w:pPr>
        <w:tabs>
          <w:tab w:val="num" w:pos="2100"/>
        </w:tabs>
        <w:ind w:left="2100" w:hanging="420"/>
      </w:pPr>
      <w:rPr>
        <w:rFonts w:cs="Times New Roman"/>
      </w:rPr>
    </w:lvl>
    <w:lvl w:ilvl="5" w:tplc="616CDA64" w:tentative="1">
      <w:start w:val="1"/>
      <w:numFmt w:val="lowerRoman"/>
      <w:lvlText w:val="%6."/>
      <w:lvlJc w:val="right"/>
      <w:pPr>
        <w:tabs>
          <w:tab w:val="num" w:pos="2520"/>
        </w:tabs>
        <w:ind w:left="2520" w:hanging="420"/>
      </w:pPr>
      <w:rPr>
        <w:rFonts w:cs="Times New Roman"/>
      </w:rPr>
    </w:lvl>
    <w:lvl w:ilvl="6" w:tplc="BFAA894E" w:tentative="1">
      <w:start w:val="1"/>
      <w:numFmt w:val="decimal"/>
      <w:lvlText w:val="%7."/>
      <w:lvlJc w:val="left"/>
      <w:pPr>
        <w:tabs>
          <w:tab w:val="num" w:pos="2940"/>
        </w:tabs>
        <w:ind w:left="2940" w:hanging="420"/>
      </w:pPr>
      <w:rPr>
        <w:rFonts w:cs="Times New Roman"/>
      </w:rPr>
    </w:lvl>
    <w:lvl w:ilvl="7" w:tplc="16E255C6" w:tentative="1">
      <w:start w:val="1"/>
      <w:numFmt w:val="lowerLetter"/>
      <w:lvlText w:val="%8)"/>
      <w:lvlJc w:val="left"/>
      <w:pPr>
        <w:tabs>
          <w:tab w:val="num" w:pos="3360"/>
        </w:tabs>
        <w:ind w:left="3360" w:hanging="420"/>
      </w:pPr>
      <w:rPr>
        <w:rFonts w:cs="Times New Roman"/>
      </w:rPr>
    </w:lvl>
    <w:lvl w:ilvl="8" w:tplc="F160A760" w:tentative="1">
      <w:start w:val="1"/>
      <w:numFmt w:val="lowerRoman"/>
      <w:lvlText w:val="%9."/>
      <w:lvlJc w:val="right"/>
      <w:pPr>
        <w:tabs>
          <w:tab w:val="num" w:pos="3780"/>
        </w:tabs>
        <w:ind w:left="3780" w:hanging="420"/>
      </w:pPr>
      <w:rPr>
        <w:rFonts w:cs="Times New Roman"/>
      </w:rPr>
    </w:lvl>
  </w:abstractNum>
  <w:abstractNum w:abstractNumId="71">
    <w:nsid w:val="40DF6C9A"/>
    <w:multiLevelType w:val="hybridMultilevel"/>
    <w:tmpl w:val="9D065E42"/>
    <w:lvl w:ilvl="0" w:tplc="04906E0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nsid w:val="44EC5D69"/>
    <w:multiLevelType w:val="multilevel"/>
    <w:tmpl w:val="AFA848C6"/>
    <w:lvl w:ilvl="0">
      <w:start w:val="1"/>
      <w:numFmt w:val="bullet"/>
      <w:lvlText w:val=""/>
      <w:lvlJc w:val="left"/>
      <w:pPr>
        <w:tabs>
          <w:tab w:val="num" w:pos="840"/>
        </w:tabs>
        <w:ind w:left="840" w:hanging="420"/>
      </w:pPr>
      <w:rPr>
        <w:rFonts w:ascii="Wingdings" w:hAnsi="Wingdings" w:hint="default"/>
      </w:r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73">
    <w:nsid w:val="4554715D"/>
    <w:multiLevelType w:val="multilevel"/>
    <w:tmpl w:val="1E248AF8"/>
    <w:lvl w:ilvl="0">
      <w:start w:val="1"/>
      <w:numFmt w:val="decimal"/>
      <w:lvlText w:val="（%1）"/>
      <w:lvlJc w:val="left"/>
      <w:pPr>
        <w:tabs>
          <w:tab w:val="num" w:pos="1470"/>
        </w:tabs>
        <w:ind w:left="1470" w:hanging="930"/>
      </w:pPr>
      <w:rPr>
        <w:rFont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4">
    <w:nsid w:val="45C6109B"/>
    <w:multiLevelType w:val="hybridMultilevel"/>
    <w:tmpl w:val="EB1C1690"/>
    <w:lvl w:ilvl="0" w:tplc="28E8A7BE">
      <w:start w:val="1"/>
      <w:numFmt w:val="decimal"/>
      <w:lvlText w:val="（%1）"/>
      <w:lvlJc w:val="left"/>
      <w:pPr>
        <w:ind w:left="1155" w:hanging="720"/>
      </w:pPr>
      <w:rPr>
        <w:rFonts w:hint="default"/>
      </w:rPr>
    </w:lvl>
    <w:lvl w:ilvl="1" w:tplc="BF5845D4" w:tentative="1">
      <w:start w:val="1"/>
      <w:numFmt w:val="lowerLetter"/>
      <w:lvlText w:val="%2)"/>
      <w:lvlJc w:val="left"/>
      <w:pPr>
        <w:ind w:left="1275" w:hanging="420"/>
      </w:pPr>
    </w:lvl>
    <w:lvl w:ilvl="2" w:tplc="2D927ECC" w:tentative="1">
      <w:start w:val="1"/>
      <w:numFmt w:val="lowerRoman"/>
      <w:lvlText w:val="%3."/>
      <w:lvlJc w:val="right"/>
      <w:pPr>
        <w:ind w:left="1695" w:hanging="420"/>
      </w:pPr>
    </w:lvl>
    <w:lvl w:ilvl="3" w:tplc="D6CAAD8A" w:tentative="1">
      <w:start w:val="1"/>
      <w:numFmt w:val="decimal"/>
      <w:lvlText w:val="%4."/>
      <w:lvlJc w:val="left"/>
      <w:pPr>
        <w:ind w:left="2115" w:hanging="420"/>
      </w:pPr>
    </w:lvl>
    <w:lvl w:ilvl="4" w:tplc="3A54FC6E" w:tentative="1">
      <w:start w:val="1"/>
      <w:numFmt w:val="lowerLetter"/>
      <w:lvlText w:val="%5)"/>
      <w:lvlJc w:val="left"/>
      <w:pPr>
        <w:ind w:left="2535" w:hanging="420"/>
      </w:pPr>
    </w:lvl>
    <w:lvl w:ilvl="5" w:tplc="8F02B0CE" w:tentative="1">
      <w:start w:val="1"/>
      <w:numFmt w:val="lowerRoman"/>
      <w:lvlText w:val="%6."/>
      <w:lvlJc w:val="right"/>
      <w:pPr>
        <w:ind w:left="2955" w:hanging="420"/>
      </w:pPr>
    </w:lvl>
    <w:lvl w:ilvl="6" w:tplc="3E64F464" w:tentative="1">
      <w:start w:val="1"/>
      <w:numFmt w:val="decimal"/>
      <w:lvlText w:val="%7."/>
      <w:lvlJc w:val="left"/>
      <w:pPr>
        <w:ind w:left="3375" w:hanging="420"/>
      </w:pPr>
    </w:lvl>
    <w:lvl w:ilvl="7" w:tplc="69AC7118" w:tentative="1">
      <w:start w:val="1"/>
      <w:numFmt w:val="lowerLetter"/>
      <w:lvlText w:val="%8)"/>
      <w:lvlJc w:val="left"/>
      <w:pPr>
        <w:ind w:left="3795" w:hanging="420"/>
      </w:pPr>
    </w:lvl>
    <w:lvl w:ilvl="8" w:tplc="44942F08" w:tentative="1">
      <w:start w:val="1"/>
      <w:numFmt w:val="lowerRoman"/>
      <w:lvlText w:val="%9."/>
      <w:lvlJc w:val="right"/>
      <w:pPr>
        <w:ind w:left="4215" w:hanging="420"/>
      </w:pPr>
    </w:lvl>
  </w:abstractNum>
  <w:abstractNum w:abstractNumId="75">
    <w:nsid w:val="45D12E38"/>
    <w:multiLevelType w:val="hybridMultilevel"/>
    <w:tmpl w:val="8460C19A"/>
    <w:lvl w:ilvl="0" w:tplc="739A7C1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6">
    <w:nsid w:val="4D2C4BA2"/>
    <w:multiLevelType w:val="hybridMultilevel"/>
    <w:tmpl w:val="E3025810"/>
    <w:lvl w:ilvl="0" w:tplc="C7242A1A">
      <w:start w:val="1"/>
      <w:numFmt w:val="decimal"/>
      <w:lvlText w:val="%1."/>
      <w:lvlJc w:val="left"/>
      <w:pPr>
        <w:tabs>
          <w:tab w:val="num" w:pos="900"/>
        </w:tabs>
        <w:ind w:left="900" w:hanging="360"/>
      </w:pPr>
      <w:rPr>
        <w:rFonts w:ascii="Times New Roman" w:eastAsia="宋体" w:hAnsi="Times New Roman" w:cs="宋体" w:hint="default"/>
        <w:b/>
        <w:i w:val="0"/>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7">
    <w:nsid w:val="4DF03E9F"/>
    <w:multiLevelType w:val="hybridMultilevel"/>
    <w:tmpl w:val="2E443F6E"/>
    <w:lvl w:ilvl="0" w:tplc="6F92C9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4F1F2CBF"/>
    <w:multiLevelType w:val="hybridMultilevel"/>
    <w:tmpl w:val="5134AA0E"/>
    <w:lvl w:ilvl="0" w:tplc="C742D3B2">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9">
    <w:nsid w:val="50EA77BE"/>
    <w:multiLevelType w:val="multilevel"/>
    <w:tmpl w:val="CEB81A44"/>
    <w:lvl w:ilvl="0">
      <w:start w:val="2"/>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80">
    <w:nsid w:val="512B2A16"/>
    <w:multiLevelType w:val="hybridMultilevel"/>
    <w:tmpl w:val="8274FB92"/>
    <w:lvl w:ilvl="0" w:tplc="0CFA3310">
      <w:start w:val="1"/>
      <w:numFmt w:val="decimal"/>
      <w:lvlText w:val="(%1)"/>
      <w:lvlJc w:val="left"/>
      <w:pPr>
        <w:tabs>
          <w:tab w:val="num" w:pos="1140"/>
        </w:tabs>
        <w:ind w:left="1140" w:hanging="720"/>
      </w:pPr>
      <w:rPr>
        <w:rFonts w:cs="Times New Roman" w:hint="default"/>
      </w:rPr>
    </w:lvl>
    <w:lvl w:ilvl="1" w:tplc="617C29A4" w:tentative="1">
      <w:start w:val="1"/>
      <w:numFmt w:val="lowerLetter"/>
      <w:lvlText w:val="%2)"/>
      <w:lvlJc w:val="left"/>
      <w:pPr>
        <w:tabs>
          <w:tab w:val="num" w:pos="840"/>
        </w:tabs>
        <w:ind w:left="840" w:hanging="420"/>
      </w:pPr>
      <w:rPr>
        <w:rFonts w:cs="Times New Roman"/>
      </w:rPr>
    </w:lvl>
    <w:lvl w:ilvl="2" w:tplc="C0EEE28E" w:tentative="1">
      <w:start w:val="1"/>
      <w:numFmt w:val="lowerRoman"/>
      <w:lvlText w:val="%3."/>
      <w:lvlJc w:val="right"/>
      <w:pPr>
        <w:tabs>
          <w:tab w:val="num" w:pos="1260"/>
        </w:tabs>
        <w:ind w:left="1260" w:hanging="420"/>
      </w:pPr>
      <w:rPr>
        <w:rFonts w:cs="Times New Roman"/>
      </w:rPr>
    </w:lvl>
    <w:lvl w:ilvl="3" w:tplc="23F01BF0" w:tentative="1">
      <w:start w:val="1"/>
      <w:numFmt w:val="decimal"/>
      <w:lvlText w:val="%4."/>
      <w:lvlJc w:val="left"/>
      <w:pPr>
        <w:tabs>
          <w:tab w:val="num" w:pos="1680"/>
        </w:tabs>
        <w:ind w:left="1680" w:hanging="420"/>
      </w:pPr>
      <w:rPr>
        <w:rFonts w:cs="Times New Roman"/>
      </w:rPr>
    </w:lvl>
    <w:lvl w:ilvl="4" w:tplc="2F8A2C92" w:tentative="1">
      <w:start w:val="1"/>
      <w:numFmt w:val="lowerLetter"/>
      <w:lvlText w:val="%5)"/>
      <w:lvlJc w:val="left"/>
      <w:pPr>
        <w:tabs>
          <w:tab w:val="num" w:pos="2100"/>
        </w:tabs>
        <w:ind w:left="2100" w:hanging="420"/>
      </w:pPr>
      <w:rPr>
        <w:rFonts w:cs="Times New Roman"/>
      </w:rPr>
    </w:lvl>
    <w:lvl w:ilvl="5" w:tplc="60866478" w:tentative="1">
      <w:start w:val="1"/>
      <w:numFmt w:val="lowerRoman"/>
      <w:lvlText w:val="%6."/>
      <w:lvlJc w:val="right"/>
      <w:pPr>
        <w:tabs>
          <w:tab w:val="num" w:pos="2520"/>
        </w:tabs>
        <w:ind w:left="2520" w:hanging="420"/>
      </w:pPr>
      <w:rPr>
        <w:rFonts w:cs="Times New Roman"/>
      </w:rPr>
    </w:lvl>
    <w:lvl w:ilvl="6" w:tplc="E23E234A" w:tentative="1">
      <w:start w:val="1"/>
      <w:numFmt w:val="decimal"/>
      <w:lvlText w:val="%7."/>
      <w:lvlJc w:val="left"/>
      <w:pPr>
        <w:tabs>
          <w:tab w:val="num" w:pos="2940"/>
        </w:tabs>
        <w:ind w:left="2940" w:hanging="420"/>
      </w:pPr>
      <w:rPr>
        <w:rFonts w:cs="Times New Roman"/>
      </w:rPr>
    </w:lvl>
    <w:lvl w:ilvl="7" w:tplc="5276E966" w:tentative="1">
      <w:start w:val="1"/>
      <w:numFmt w:val="lowerLetter"/>
      <w:lvlText w:val="%8)"/>
      <w:lvlJc w:val="left"/>
      <w:pPr>
        <w:tabs>
          <w:tab w:val="num" w:pos="3360"/>
        </w:tabs>
        <w:ind w:left="3360" w:hanging="420"/>
      </w:pPr>
      <w:rPr>
        <w:rFonts w:cs="Times New Roman"/>
      </w:rPr>
    </w:lvl>
    <w:lvl w:ilvl="8" w:tplc="6B2620CE" w:tentative="1">
      <w:start w:val="1"/>
      <w:numFmt w:val="lowerRoman"/>
      <w:lvlText w:val="%9."/>
      <w:lvlJc w:val="right"/>
      <w:pPr>
        <w:tabs>
          <w:tab w:val="num" w:pos="3780"/>
        </w:tabs>
        <w:ind w:left="3780" w:hanging="420"/>
      </w:pPr>
      <w:rPr>
        <w:rFonts w:cs="Times New Roman"/>
      </w:rPr>
    </w:lvl>
  </w:abstractNum>
  <w:abstractNum w:abstractNumId="81">
    <w:nsid w:val="538E3DD2"/>
    <w:multiLevelType w:val="hybridMultilevel"/>
    <w:tmpl w:val="A15CD10A"/>
    <w:lvl w:ilvl="0" w:tplc="04906E0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2">
    <w:nsid w:val="548404D3"/>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6CA5A34"/>
    <w:multiLevelType w:val="hybridMultilevel"/>
    <w:tmpl w:val="9B20938C"/>
    <w:lvl w:ilvl="0" w:tplc="D31C7460">
      <w:start w:val="1"/>
      <w:numFmt w:val="japaneseCounting"/>
      <w:lvlText w:val="%1、"/>
      <w:lvlJc w:val="left"/>
      <w:pPr>
        <w:tabs>
          <w:tab w:val="num" w:pos="480"/>
        </w:tabs>
        <w:ind w:left="480" w:hanging="480"/>
      </w:pPr>
      <w:rPr>
        <w:rFonts w:hint="eastAsia"/>
      </w:rPr>
    </w:lvl>
    <w:lvl w:ilvl="1" w:tplc="EC18F044" w:tentative="1">
      <w:start w:val="1"/>
      <w:numFmt w:val="lowerLetter"/>
      <w:lvlText w:val="%2)"/>
      <w:lvlJc w:val="left"/>
      <w:pPr>
        <w:tabs>
          <w:tab w:val="num" w:pos="840"/>
        </w:tabs>
        <w:ind w:left="840" w:hanging="420"/>
      </w:pPr>
    </w:lvl>
    <w:lvl w:ilvl="2" w:tplc="24F426CE" w:tentative="1">
      <w:start w:val="1"/>
      <w:numFmt w:val="lowerRoman"/>
      <w:lvlText w:val="%3."/>
      <w:lvlJc w:val="right"/>
      <w:pPr>
        <w:tabs>
          <w:tab w:val="num" w:pos="1260"/>
        </w:tabs>
        <w:ind w:left="1260" w:hanging="420"/>
      </w:pPr>
    </w:lvl>
    <w:lvl w:ilvl="3" w:tplc="294E042A" w:tentative="1">
      <w:start w:val="1"/>
      <w:numFmt w:val="decimal"/>
      <w:lvlText w:val="%4."/>
      <w:lvlJc w:val="left"/>
      <w:pPr>
        <w:tabs>
          <w:tab w:val="num" w:pos="1680"/>
        </w:tabs>
        <w:ind w:left="1680" w:hanging="420"/>
      </w:pPr>
    </w:lvl>
    <w:lvl w:ilvl="4" w:tplc="3C1666A0" w:tentative="1">
      <w:start w:val="1"/>
      <w:numFmt w:val="lowerLetter"/>
      <w:lvlText w:val="%5)"/>
      <w:lvlJc w:val="left"/>
      <w:pPr>
        <w:tabs>
          <w:tab w:val="num" w:pos="2100"/>
        </w:tabs>
        <w:ind w:left="2100" w:hanging="420"/>
      </w:pPr>
    </w:lvl>
    <w:lvl w:ilvl="5" w:tplc="8AF8C37A" w:tentative="1">
      <w:start w:val="1"/>
      <w:numFmt w:val="lowerRoman"/>
      <w:lvlText w:val="%6."/>
      <w:lvlJc w:val="right"/>
      <w:pPr>
        <w:tabs>
          <w:tab w:val="num" w:pos="2520"/>
        </w:tabs>
        <w:ind w:left="2520" w:hanging="420"/>
      </w:pPr>
    </w:lvl>
    <w:lvl w:ilvl="6" w:tplc="C41022EC" w:tentative="1">
      <w:start w:val="1"/>
      <w:numFmt w:val="decimal"/>
      <w:lvlText w:val="%7."/>
      <w:lvlJc w:val="left"/>
      <w:pPr>
        <w:tabs>
          <w:tab w:val="num" w:pos="2940"/>
        </w:tabs>
        <w:ind w:left="2940" w:hanging="420"/>
      </w:pPr>
    </w:lvl>
    <w:lvl w:ilvl="7" w:tplc="23864172" w:tentative="1">
      <w:start w:val="1"/>
      <w:numFmt w:val="lowerLetter"/>
      <w:lvlText w:val="%8)"/>
      <w:lvlJc w:val="left"/>
      <w:pPr>
        <w:tabs>
          <w:tab w:val="num" w:pos="3360"/>
        </w:tabs>
        <w:ind w:left="3360" w:hanging="420"/>
      </w:pPr>
    </w:lvl>
    <w:lvl w:ilvl="8" w:tplc="0680C692" w:tentative="1">
      <w:start w:val="1"/>
      <w:numFmt w:val="lowerRoman"/>
      <w:lvlText w:val="%9."/>
      <w:lvlJc w:val="right"/>
      <w:pPr>
        <w:tabs>
          <w:tab w:val="num" w:pos="3780"/>
        </w:tabs>
        <w:ind w:left="3780" w:hanging="420"/>
      </w:pPr>
    </w:lvl>
  </w:abstractNum>
  <w:abstractNum w:abstractNumId="84">
    <w:nsid w:val="574F4366"/>
    <w:multiLevelType w:val="hybridMultilevel"/>
    <w:tmpl w:val="D1763C44"/>
    <w:lvl w:ilvl="0" w:tplc="2C343E08">
      <w:start w:val="1"/>
      <w:numFmt w:val="bullet"/>
      <w:lvlText w:val=""/>
      <w:lvlJc w:val="left"/>
      <w:pPr>
        <w:tabs>
          <w:tab w:val="num" w:pos="2100"/>
        </w:tabs>
        <w:ind w:left="2100" w:hanging="420"/>
      </w:pPr>
      <w:rPr>
        <w:rFonts w:ascii="Wingdings" w:hAnsi="Wingdings" w:hint="default"/>
      </w:rPr>
    </w:lvl>
    <w:lvl w:ilvl="1" w:tplc="04090019">
      <w:start w:val="1"/>
      <w:numFmt w:val="bullet"/>
      <w:lvlText w:val=""/>
      <w:lvlJc w:val="left"/>
      <w:pPr>
        <w:tabs>
          <w:tab w:val="num" w:pos="2520"/>
        </w:tabs>
        <w:ind w:left="2520" w:hanging="420"/>
      </w:pPr>
      <w:rPr>
        <w:rFonts w:ascii="Wingdings" w:hAnsi="Wingdings" w:hint="default"/>
      </w:rPr>
    </w:lvl>
    <w:lvl w:ilvl="2" w:tplc="0409001B">
      <w:start w:val="1"/>
      <w:numFmt w:val="bullet"/>
      <w:lvlText w:val=""/>
      <w:lvlJc w:val="left"/>
      <w:pPr>
        <w:tabs>
          <w:tab w:val="num" w:pos="2940"/>
        </w:tabs>
        <w:ind w:left="2940" w:hanging="420"/>
      </w:pPr>
      <w:rPr>
        <w:rFonts w:ascii="Wingdings" w:hAnsi="Wingdings" w:hint="default"/>
      </w:rPr>
    </w:lvl>
    <w:lvl w:ilvl="3" w:tplc="0409000F" w:tentative="1">
      <w:start w:val="1"/>
      <w:numFmt w:val="bullet"/>
      <w:lvlText w:val=""/>
      <w:lvlJc w:val="left"/>
      <w:pPr>
        <w:tabs>
          <w:tab w:val="num" w:pos="3360"/>
        </w:tabs>
        <w:ind w:left="3360" w:hanging="420"/>
      </w:pPr>
      <w:rPr>
        <w:rFonts w:ascii="Wingdings" w:hAnsi="Wingdings" w:hint="default"/>
      </w:rPr>
    </w:lvl>
    <w:lvl w:ilvl="4" w:tplc="04090019" w:tentative="1">
      <w:start w:val="1"/>
      <w:numFmt w:val="bullet"/>
      <w:lvlText w:val=""/>
      <w:lvlJc w:val="left"/>
      <w:pPr>
        <w:tabs>
          <w:tab w:val="num" w:pos="3780"/>
        </w:tabs>
        <w:ind w:left="3780" w:hanging="420"/>
      </w:pPr>
      <w:rPr>
        <w:rFonts w:ascii="Wingdings" w:hAnsi="Wingdings" w:hint="default"/>
      </w:rPr>
    </w:lvl>
    <w:lvl w:ilvl="5" w:tplc="0409001B" w:tentative="1">
      <w:start w:val="1"/>
      <w:numFmt w:val="bullet"/>
      <w:lvlText w:val=""/>
      <w:lvlJc w:val="left"/>
      <w:pPr>
        <w:tabs>
          <w:tab w:val="num" w:pos="4200"/>
        </w:tabs>
        <w:ind w:left="4200" w:hanging="420"/>
      </w:pPr>
      <w:rPr>
        <w:rFonts w:ascii="Wingdings" w:hAnsi="Wingdings" w:hint="default"/>
      </w:rPr>
    </w:lvl>
    <w:lvl w:ilvl="6" w:tplc="0409000F" w:tentative="1">
      <w:start w:val="1"/>
      <w:numFmt w:val="bullet"/>
      <w:lvlText w:val=""/>
      <w:lvlJc w:val="left"/>
      <w:pPr>
        <w:tabs>
          <w:tab w:val="num" w:pos="4620"/>
        </w:tabs>
        <w:ind w:left="4620" w:hanging="420"/>
      </w:pPr>
      <w:rPr>
        <w:rFonts w:ascii="Wingdings" w:hAnsi="Wingdings" w:hint="default"/>
      </w:rPr>
    </w:lvl>
    <w:lvl w:ilvl="7" w:tplc="04090019" w:tentative="1">
      <w:start w:val="1"/>
      <w:numFmt w:val="bullet"/>
      <w:lvlText w:val=""/>
      <w:lvlJc w:val="left"/>
      <w:pPr>
        <w:tabs>
          <w:tab w:val="num" w:pos="5040"/>
        </w:tabs>
        <w:ind w:left="5040" w:hanging="420"/>
      </w:pPr>
      <w:rPr>
        <w:rFonts w:ascii="Wingdings" w:hAnsi="Wingdings" w:hint="default"/>
      </w:rPr>
    </w:lvl>
    <w:lvl w:ilvl="8" w:tplc="0409001B" w:tentative="1">
      <w:start w:val="1"/>
      <w:numFmt w:val="bullet"/>
      <w:lvlText w:val=""/>
      <w:lvlJc w:val="left"/>
      <w:pPr>
        <w:tabs>
          <w:tab w:val="num" w:pos="5460"/>
        </w:tabs>
        <w:ind w:left="5460" w:hanging="420"/>
      </w:pPr>
      <w:rPr>
        <w:rFonts w:ascii="Wingdings" w:hAnsi="Wingdings" w:hint="default"/>
      </w:rPr>
    </w:lvl>
  </w:abstractNum>
  <w:abstractNum w:abstractNumId="85">
    <w:nsid w:val="5794108A"/>
    <w:multiLevelType w:val="multilevel"/>
    <w:tmpl w:val="1E248AF8"/>
    <w:lvl w:ilvl="0">
      <w:start w:val="1"/>
      <w:numFmt w:val="decimal"/>
      <w:lvlText w:val="（%1）"/>
      <w:lvlJc w:val="left"/>
      <w:pPr>
        <w:tabs>
          <w:tab w:val="num" w:pos="1470"/>
        </w:tabs>
        <w:ind w:left="147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BD83FF7"/>
    <w:multiLevelType w:val="hybridMultilevel"/>
    <w:tmpl w:val="6D3AA354"/>
    <w:lvl w:ilvl="0" w:tplc="0A466BE4">
      <w:start w:val="1"/>
      <w:numFmt w:val="bullet"/>
      <w:lvlText w:val=""/>
      <w:lvlJc w:val="left"/>
      <w:pPr>
        <w:tabs>
          <w:tab w:val="num" w:pos="1200"/>
        </w:tabs>
        <w:ind w:left="1200" w:hanging="420"/>
      </w:pPr>
      <w:rPr>
        <w:rFonts w:ascii="Wingdings" w:hAnsi="Wingdings" w:hint="default"/>
      </w:rPr>
    </w:lvl>
    <w:lvl w:ilvl="1" w:tplc="6FD0F418">
      <w:start w:val="1"/>
      <w:numFmt w:val="bullet"/>
      <w:lvlText w:val=""/>
      <w:lvlJc w:val="left"/>
      <w:pPr>
        <w:tabs>
          <w:tab w:val="num" w:pos="840"/>
        </w:tabs>
        <w:ind w:left="840" w:hanging="420"/>
      </w:pPr>
      <w:rPr>
        <w:rFonts w:ascii="Wingdings" w:hAnsi="Wingdings" w:hint="default"/>
      </w:rPr>
    </w:lvl>
    <w:lvl w:ilvl="2" w:tplc="E2240BB0">
      <w:start w:val="1"/>
      <w:numFmt w:val="bullet"/>
      <w:lvlText w:val=""/>
      <w:lvlJc w:val="left"/>
      <w:pPr>
        <w:tabs>
          <w:tab w:val="num" w:pos="1260"/>
        </w:tabs>
        <w:ind w:left="1260" w:hanging="420"/>
      </w:pPr>
      <w:rPr>
        <w:rFonts w:ascii="Wingdings" w:hAnsi="Wingdings" w:hint="default"/>
      </w:rPr>
    </w:lvl>
    <w:lvl w:ilvl="3" w:tplc="B8504E2C">
      <w:start w:val="1"/>
      <w:numFmt w:val="bullet"/>
      <w:lvlText w:val=""/>
      <w:lvlJc w:val="left"/>
      <w:pPr>
        <w:tabs>
          <w:tab w:val="num" w:pos="1680"/>
        </w:tabs>
        <w:ind w:left="1680" w:hanging="420"/>
      </w:pPr>
      <w:rPr>
        <w:rFonts w:ascii="Wingdings" w:hAnsi="Wingdings" w:hint="default"/>
      </w:rPr>
    </w:lvl>
    <w:lvl w:ilvl="4" w:tplc="5C9897B8">
      <w:start w:val="1"/>
      <w:numFmt w:val="bullet"/>
      <w:lvlText w:val=""/>
      <w:lvlJc w:val="left"/>
      <w:pPr>
        <w:tabs>
          <w:tab w:val="num" w:pos="2100"/>
        </w:tabs>
        <w:ind w:left="2100" w:hanging="420"/>
      </w:pPr>
      <w:rPr>
        <w:rFonts w:ascii="Wingdings" w:hAnsi="Wingdings" w:hint="default"/>
      </w:rPr>
    </w:lvl>
    <w:lvl w:ilvl="5" w:tplc="D9401D4A">
      <w:start w:val="1"/>
      <w:numFmt w:val="bullet"/>
      <w:lvlText w:val=""/>
      <w:lvlJc w:val="left"/>
      <w:pPr>
        <w:tabs>
          <w:tab w:val="num" w:pos="2520"/>
        </w:tabs>
        <w:ind w:left="2520" w:hanging="420"/>
      </w:pPr>
      <w:rPr>
        <w:rFonts w:ascii="Wingdings" w:hAnsi="Wingdings" w:hint="default"/>
      </w:rPr>
    </w:lvl>
    <w:lvl w:ilvl="6" w:tplc="F33A934C">
      <w:start w:val="1"/>
      <w:numFmt w:val="bullet"/>
      <w:lvlText w:val=""/>
      <w:lvlJc w:val="left"/>
      <w:pPr>
        <w:tabs>
          <w:tab w:val="num" w:pos="2940"/>
        </w:tabs>
        <w:ind w:left="2940" w:hanging="420"/>
      </w:pPr>
      <w:rPr>
        <w:rFonts w:ascii="Wingdings" w:hAnsi="Wingdings" w:hint="default"/>
      </w:rPr>
    </w:lvl>
    <w:lvl w:ilvl="7" w:tplc="6EFC3A66">
      <w:start w:val="1"/>
      <w:numFmt w:val="bullet"/>
      <w:lvlText w:val=""/>
      <w:lvlJc w:val="left"/>
      <w:pPr>
        <w:tabs>
          <w:tab w:val="num" w:pos="3360"/>
        </w:tabs>
        <w:ind w:left="3360" w:hanging="420"/>
      </w:pPr>
      <w:rPr>
        <w:rFonts w:ascii="Wingdings" w:hAnsi="Wingdings" w:hint="default"/>
      </w:rPr>
    </w:lvl>
    <w:lvl w:ilvl="8" w:tplc="B8145D14">
      <w:start w:val="1"/>
      <w:numFmt w:val="bullet"/>
      <w:lvlText w:val=""/>
      <w:lvlJc w:val="left"/>
      <w:pPr>
        <w:tabs>
          <w:tab w:val="num" w:pos="3780"/>
        </w:tabs>
        <w:ind w:left="3780" w:hanging="420"/>
      </w:pPr>
      <w:rPr>
        <w:rFonts w:ascii="Wingdings" w:hAnsi="Wingdings" w:hint="default"/>
      </w:rPr>
    </w:lvl>
  </w:abstractNum>
  <w:abstractNum w:abstractNumId="87">
    <w:nsid w:val="5E75050C"/>
    <w:multiLevelType w:val="multilevel"/>
    <w:tmpl w:val="99A4A5E0"/>
    <w:lvl w:ilvl="0">
      <w:start w:val="1"/>
      <w:numFmt w:val="decimal"/>
      <w:lvlText w:val="%1."/>
      <w:lvlJc w:val="left"/>
      <w:pPr>
        <w:tabs>
          <w:tab w:val="num" w:pos="840"/>
        </w:tabs>
        <w:ind w:left="840" w:hanging="420"/>
      </w:pPr>
    </w:lvl>
    <w:lvl w:ilvl="1">
      <w:start w:val="1"/>
      <w:numFmt w:val="decimal"/>
      <w:isLgl/>
      <w:lvlText w:val="%1.%2"/>
      <w:lvlJc w:val="left"/>
      <w:pPr>
        <w:tabs>
          <w:tab w:val="num" w:pos="855"/>
        </w:tabs>
        <w:ind w:left="855" w:hanging="435"/>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88">
    <w:nsid w:val="5FDA7E6D"/>
    <w:multiLevelType w:val="hybridMultilevel"/>
    <w:tmpl w:val="D26060B2"/>
    <w:lvl w:ilvl="0" w:tplc="576073D2">
      <w:start w:val="1"/>
      <w:numFmt w:val="japaneseCounting"/>
      <w:lvlText w:val="%1、"/>
      <w:lvlJc w:val="left"/>
      <w:pPr>
        <w:tabs>
          <w:tab w:val="num" w:pos="480"/>
        </w:tabs>
        <w:ind w:left="480" w:hanging="480"/>
      </w:pPr>
      <w:rPr>
        <w:rFonts w:cs="Times New Roman" w:hint="eastAsia"/>
      </w:rPr>
    </w:lvl>
    <w:lvl w:ilvl="1" w:tplc="B7F0EDDE" w:tentative="1">
      <w:start w:val="1"/>
      <w:numFmt w:val="lowerLetter"/>
      <w:lvlText w:val="%2)"/>
      <w:lvlJc w:val="left"/>
      <w:pPr>
        <w:tabs>
          <w:tab w:val="num" w:pos="840"/>
        </w:tabs>
        <w:ind w:left="840" w:hanging="420"/>
      </w:pPr>
      <w:rPr>
        <w:rFonts w:cs="Times New Roman"/>
      </w:rPr>
    </w:lvl>
    <w:lvl w:ilvl="2" w:tplc="1B804476" w:tentative="1">
      <w:start w:val="1"/>
      <w:numFmt w:val="lowerRoman"/>
      <w:lvlText w:val="%3."/>
      <w:lvlJc w:val="right"/>
      <w:pPr>
        <w:tabs>
          <w:tab w:val="num" w:pos="1260"/>
        </w:tabs>
        <w:ind w:left="1260" w:hanging="420"/>
      </w:pPr>
      <w:rPr>
        <w:rFonts w:cs="Times New Roman"/>
      </w:rPr>
    </w:lvl>
    <w:lvl w:ilvl="3" w:tplc="D958AB96" w:tentative="1">
      <w:start w:val="1"/>
      <w:numFmt w:val="decimal"/>
      <w:lvlText w:val="%4."/>
      <w:lvlJc w:val="left"/>
      <w:pPr>
        <w:tabs>
          <w:tab w:val="num" w:pos="1680"/>
        </w:tabs>
        <w:ind w:left="1680" w:hanging="420"/>
      </w:pPr>
      <w:rPr>
        <w:rFonts w:cs="Times New Roman"/>
      </w:rPr>
    </w:lvl>
    <w:lvl w:ilvl="4" w:tplc="43128AE2" w:tentative="1">
      <w:start w:val="1"/>
      <w:numFmt w:val="lowerLetter"/>
      <w:lvlText w:val="%5)"/>
      <w:lvlJc w:val="left"/>
      <w:pPr>
        <w:tabs>
          <w:tab w:val="num" w:pos="2100"/>
        </w:tabs>
        <w:ind w:left="2100" w:hanging="420"/>
      </w:pPr>
      <w:rPr>
        <w:rFonts w:cs="Times New Roman"/>
      </w:rPr>
    </w:lvl>
    <w:lvl w:ilvl="5" w:tplc="94D2D600" w:tentative="1">
      <w:start w:val="1"/>
      <w:numFmt w:val="lowerRoman"/>
      <w:lvlText w:val="%6."/>
      <w:lvlJc w:val="right"/>
      <w:pPr>
        <w:tabs>
          <w:tab w:val="num" w:pos="2520"/>
        </w:tabs>
        <w:ind w:left="2520" w:hanging="420"/>
      </w:pPr>
      <w:rPr>
        <w:rFonts w:cs="Times New Roman"/>
      </w:rPr>
    </w:lvl>
    <w:lvl w:ilvl="6" w:tplc="34C246E6" w:tentative="1">
      <w:start w:val="1"/>
      <w:numFmt w:val="decimal"/>
      <w:lvlText w:val="%7."/>
      <w:lvlJc w:val="left"/>
      <w:pPr>
        <w:tabs>
          <w:tab w:val="num" w:pos="2940"/>
        </w:tabs>
        <w:ind w:left="2940" w:hanging="420"/>
      </w:pPr>
      <w:rPr>
        <w:rFonts w:cs="Times New Roman"/>
      </w:rPr>
    </w:lvl>
    <w:lvl w:ilvl="7" w:tplc="3CEE0B64" w:tentative="1">
      <w:start w:val="1"/>
      <w:numFmt w:val="lowerLetter"/>
      <w:lvlText w:val="%8)"/>
      <w:lvlJc w:val="left"/>
      <w:pPr>
        <w:tabs>
          <w:tab w:val="num" w:pos="3360"/>
        </w:tabs>
        <w:ind w:left="3360" w:hanging="420"/>
      </w:pPr>
      <w:rPr>
        <w:rFonts w:cs="Times New Roman"/>
      </w:rPr>
    </w:lvl>
    <w:lvl w:ilvl="8" w:tplc="4B8E0144" w:tentative="1">
      <w:start w:val="1"/>
      <w:numFmt w:val="lowerRoman"/>
      <w:lvlText w:val="%9."/>
      <w:lvlJc w:val="right"/>
      <w:pPr>
        <w:tabs>
          <w:tab w:val="num" w:pos="3780"/>
        </w:tabs>
        <w:ind w:left="3780" w:hanging="420"/>
      </w:pPr>
      <w:rPr>
        <w:rFonts w:cs="Times New Roman"/>
      </w:rPr>
    </w:lvl>
  </w:abstractNum>
  <w:abstractNum w:abstractNumId="89">
    <w:nsid w:val="603E0664"/>
    <w:multiLevelType w:val="hybridMultilevel"/>
    <w:tmpl w:val="C1FEDAAA"/>
    <w:lvl w:ilvl="0" w:tplc="2C343E0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0">
    <w:nsid w:val="60F317E2"/>
    <w:multiLevelType w:val="hybridMultilevel"/>
    <w:tmpl w:val="26526ECC"/>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1">
    <w:nsid w:val="63A03146"/>
    <w:multiLevelType w:val="hybridMultilevel"/>
    <w:tmpl w:val="7B7CB008"/>
    <w:lvl w:ilvl="0" w:tplc="0409000F">
      <w:start w:val="1"/>
      <w:numFmt w:val="decimal"/>
      <w:lvlText w:val="[%1] "/>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63E4670D"/>
    <w:multiLevelType w:val="hybridMultilevel"/>
    <w:tmpl w:val="59D6ED1C"/>
    <w:lvl w:ilvl="0" w:tplc="3DB48E54">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93">
    <w:nsid w:val="64962520"/>
    <w:multiLevelType w:val="hybridMultilevel"/>
    <w:tmpl w:val="C810950E"/>
    <w:lvl w:ilvl="0" w:tplc="9FB8FDD4">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4">
    <w:nsid w:val="674C2615"/>
    <w:multiLevelType w:val="hybridMultilevel"/>
    <w:tmpl w:val="0330A756"/>
    <w:lvl w:ilvl="0" w:tplc="04090001">
      <w:start w:val="1"/>
      <w:numFmt w:val="decimal"/>
      <w:lvlText w:val="（%1）"/>
      <w:lvlJc w:val="left"/>
      <w:pPr>
        <w:ind w:left="1155" w:hanging="720"/>
      </w:pPr>
      <w:rPr>
        <w:rFonts w:hint="default"/>
      </w:rPr>
    </w:lvl>
    <w:lvl w:ilvl="1" w:tplc="04090003" w:tentative="1">
      <w:start w:val="1"/>
      <w:numFmt w:val="lowerLetter"/>
      <w:lvlText w:val="%2)"/>
      <w:lvlJc w:val="left"/>
      <w:pPr>
        <w:ind w:left="1275" w:hanging="420"/>
      </w:pPr>
    </w:lvl>
    <w:lvl w:ilvl="2" w:tplc="04090005" w:tentative="1">
      <w:start w:val="1"/>
      <w:numFmt w:val="lowerRoman"/>
      <w:lvlText w:val="%3."/>
      <w:lvlJc w:val="right"/>
      <w:pPr>
        <w:ind w:left="1695" w:hanging="420"/>
      </w:pPr>
    </w:lvl>
    <w:lvl w:ilvl="3" w:tplc="04090001" w:tentative="1">
      <w:start w:val="1"/>
      <w:numFmt w:val="decimal"/>
      <w:lvlText w:val="%4."/>
      <w:lvlJc w:val="left"/>
      <w:pPr>
        <w:ind w:left="2115" w:hanging="420"/>
      </w:pPr>
    </w:lvl>
    <w:lvl w:ilvl="4" w:tplc="04090003" w:tentative="1">
      <w:start w:val="1"/>
      <w:numFmt w:val="lowerLetter"/>
      <w:lvlText w:val="%5)"/>
      <w:lvlJc w:val="left"/>
      <w:pPr>
        <w:ind w:left="2535" w:hanging="420"/>
      </w:pPr>
    </w:lvl>
    <w:lvl w:ilvl="5" w:tplc="04090005" w:tentative="1">
      <w:start w:val="1"/>
      <w:numFmt w:val="lowerRoman"/>
      <w:lvlText w:val="%6."/>
      <w:lvlJc w:val="right"/>
      <w:pPr>
        <w:ind w:left="2955" w:hanging="420"/>
      </w:pPr>
    </w:lvl>
    <w:lvl w:ilvl="6" w:tplc="04090001" w:tentative="1">
      <w:start w:val="1"/>
      <w:numFmt w:val="decimal"/>
      <w:lvlText w:val="%7."/>
      <w:lvlJc w:val="left"/>
      <w:pPr>
        <w:ind w:left="3375" w:hanging="420"/>
      </w:pPr>
    </w:lvl>
    <w:lvl w:ilvl="7" w:tplc="04090003" w:tentative="1">
      <w:start w:val="1"/>
      <w:numFmt w:val="lowerLetter"/>
      <w:lvlText w:val="%8)"/>
      <w:lvlJc w:val="left"/>
      <w:pPr>
        <w:ind w:left="3795" w:hanging="420"/>
      </w:pPr>
    </w:lvl>
    <w:lvl w:ilvl="8" w:tplc="04090005" w:tentative="1">
      <w:start w:val="1"/>
      <w:numFmt w:val="lowerRoman"/>
      <w:lvlText w:val="%9."/>
      <w:lvlJc w:val="right"/>
      <w:pPr>
        <w:ind w:left="4215" w:hanging="420"/>
      </w:pPr>
    </w:lvl>
  </w:abstractNum>
  <w:abstractNum w:abstractNumId="95">
    <w:nsid w:val="67DB777D"/>
    <w:multiLevelType w:val="hybridMultilevel"/>
    <w:tmpl w:val="79C2A232"/>
    <w:lvl w:ilvl="0" w:tplc="42645352">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B6F5B59"/>
    <w:multiLevelType w:val="hybridMultilevel"/>
    <w:tmpl w:val="79A2B4F8"/>
    <w:lvl w:ilvl="0" w:tplc="04906E0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DBA463A"/>
    <w:multiLevelType w:val="hybridMultilevel"/>
    <w:tmpl w:val="072A2904"/>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8">
    <w:nsid w:val="6F8A4776"/>
    <w:multiLevelType w:val="hybridMultilevel"/>
    <w:tmpl w:val="04BE24B8"/>
    <w:lvl w:ilvl="0" w:tplc="74F081AC">
      <w:start w:val="1"/>
      <w:numFmt w:val="decimal"/>
      <w:lvlText w:val="%1."/>
      <w:lvlJc w:val="left"/>
      <w:pPr>
        <w:ind w:left="900" w:hanging="360"/>
      </w:pPr>
      <w:rPr>
        <w:rFonts w:hAnsi="宋体" w:cs="宋体" w:hint="default"/>
        <w:b w:val="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9">
    <w:nsid w:val="70A0727B"/>
    <w:multiLevelType w:val="hybridMultilevel"/>
    <w:tmpl w:val="60181300"/>
    <w:lvl w:ilvl="0" w:tplc="F3DCF76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0">
    <w:nsid w:val="716A2D1B"/>
    <w:multiLevelType w:val="hybridMultilevel"/>
    <w:tmpl w:val="04BE24B8"/>
    <w:lvl w:ilvl="0" w:tplc="04906E06">
      <w:start w:val="1"/>
      <w:numFmt w:val="decimal"/>
      <w:lvlText w:val="%1."/>
      <w:lvlJc w:val="left"/>
      <w:pPr>
        <w:ind w:left="900" w:hanging="360"/>
      </w:pPr>
      <w:rPr>
        <w:rFonts w:hAnsi="宋体" w:cs="宋体" w:hint="default"/>
        <w:b w:val="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1">
    <w:nsid w:val="729F7BE8"/>
    <w:multiLevelType w:val="hybridMultilevel"/>
    <w:tmpl w:val="740A2AB8"/>
    <w:lvl w:ilvl="0" w:tplc="F3DCF76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2">
    <w:nsid w:val="72F5760F"/>
    <w:multiLevelType w:val="hybridMultilevel"/>
    <w:tmpl w:val="F9B8B73A"/>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03">
    <w:nsid w:val="733D4B75"/>
    <w:multiLevelType w:val="hybridMultilevel"/>
    <w:tmpl w:val="19B69A24"/>
    <w:lvl w:ilvl="0" w:tplc="4CD2AAC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73BC4312"/>
    <w:multiLevelType w:val="multilevel"/>
    <w:tmpl w:val="45B245A2"/>
    <w:lvl w:ilvl="0">
      <w:start w:val="1"/>
      <w:numFmt w:val="decimal"/>
      <w:lvlText w:val="%1."/>
      <w:lvlJc w:val="left"/>
      <w:pPr>
        <w:tabs>
          <w:tab w:val="num" w:pos="840"/>
        </w:tabs>
        <w:ind w:left="840" w:hanging="420"/>
      </w:pPr>
    </w:lvl>
    <w:lvl w:ilvl="1">
      <w:start w:val="1"/>
      <w:numFmt w:val="decimal"/>
      <w:isLgl/>
      <w:lvlText w:val="%1.%2"/>
      <w:lvlJc w:val="left"/>
      <w:pPr>
        <w:tabs>
          <w:tab w:val="num" w:pos="1020"/>
        </w:tabs>
        <w:ind w:left="1020" w:hanging="60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105">
    <w:nsid w:val="75051387"/>
    <w:multiLevelType w:val="hybridMultilevel"/>
    <w:tmpl w:val="86AC00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nsid w:val="76FF73BF"/>
    <w:multiLevelType w:val="hybridMultilevel"/>
    <w:tmpl w:val="1B144E0C"/>
    <w:lvl w:ilvl="0" w:tplc="6A9C771E">
      <w:start w:val="1"/>
      <w:numFmt w:val="japaneseCounting"/>
      <w:lvlText w:val="%1、"/>
      <w:lvlJc w:val="left"/>
      <w:pPr>
        <w:tabs>
          <w:tab w:val="num" w:pos="480"/>
        </w:tabs>
        <w:ind w:left="480" w:hanging="480"/>
      </w:pPr>
      <w:rPr>
        <w:rFonts w:hint="eastAsia"/>
      </w:rPr>
    </w:lvl>
    <w:lvl w:ilvl="1" w:tplc="16CC064E" w:tentative="1">
      <w:start w:val="1"/>
      <w:numFmt w:val="lowerLetter"/>
      <w:lvlText w:val="%2)"/>
      <w:lvlJc w:val="left"/>
      <w:pPr>
        <w:tabs>
          <w:tab w:val="num" w:pos="840"/>
        </w:tabs>
        <w:ind w:left="840" w:hanging="420"/>
      </w:pPr>
    </w:lvl>
    <w:lvl w:ilvl="2" w:tplc="4E385024" w:tentative="1">
      <w:start w:val="1"/>
      <w:numFmt w:val="lowerRoman"/>
      <w:lvlText w:val="%3."/>
      <w:lvlJc w:val="right"/>
      <w:pPr>
        <w:tabs>
          <w:tab w:val="num" w:pos="1260"/>
        </w:tabs>
        <w:ind w:left="1260" w:hanging="420"/>
      </w:pPr>
    </w:lvl>
    <w:lvl w:ilvl="3" w:tplc="DB062A9C" w:tentative="1">
      <w:start w:val="1"/>
      <w:numFmt w:val="decimal"/>
      <w:lvlText w:val="%4."/>
      <w:lvlJc w:val="left"/>
      <w:pPr>
        <w:tabs>
          <w:tab w:val="num" w:pos="1680"/>
        </w:tabs>
        <w:ind w:left="1680" w:hanging="420"/>
      </w:pPr>
    </w:lvl>
    <w:lvl w:ilvl="4" w:tplc="128E3ADA" w:tentative="1">
      <w:start w:val="1"/>
      <w:numFmt w:val="lowerLetter"/>
      <w:lvlText w:val="%5)"/>
      <w:lvlJc w:val="left"/>
      <w:pPr>
        <w:tabs>
          <w:tab w:val="num" w:pos="2100"/>
        </w:tabs>
        <w:ind w:left="2100" w:hanging="420"/>
      </w:pPr>
    </w:lvl>
    <w:lvl w:ilvl="5" w:tplc="19B21122" w:tentative="1">
      <w:start w:val="1"/>
      <w:numFmt w:val="lowerRoman"/>
      <w:lvlText w:val="%6."/>
      <w:lvlJc w:val="right"/>
      <w:pPr>
        <w:tabs>
          <w:tab w:val="num" w:pos="2520"/>
        </w:tabs>
        <w:ind w:left="2520" w:hanging="420"/>
      </w:pPr>
    </w:lvl>
    <w:lvl w:ilvl="6" w:tplc="CA189D22" w:tentative="1">
      <w:start w:val="1"/>
      <w:numFmt w:val="decimal"/>
      <w:lvlText w:val="%7."/>
      <w:lvlJc w:val="left"/>
      <w:pPr>
        <w:tabs>
          <w:tab w:val="num" w:pos="2940"/>
        </w:tabs>
        <w:ind w:left="2940" w:hanging="420"/>
      </w:pPr>
    </w:lvl>
    <w:lvl w:ilvl="7" w:tplc="BBC026E2" w:tentative="1">
      <w:start w:val="1"/>
      <w:numFmt w:val="lowerLetter"/>
      <w:lvlText w:val="%8)"/>
      <w:lvlJc w:val="left"/>
      <w:pPr>
        <w:tabs>
          <w:tab w:val="num" w:pos="3360"/>
        </w:tabs>
        <w:ind w:left="3360" w:hanging="420"/>
      </w:pPr>
    </w:lvl>
    <w:lvl w:ilvl="8" w:tplc="16B8DAC4" w:tentative="1">
      <w:start w:val="1"/>
      <w:numFmt w:val="lowerRoman"/>
      <w:lvlText w:val="%9."/>
      <w:lvlJc w:val="right"/>
      <w:pPr>
        <w:tabs>
          <w:tab w:val="num" w:pos="3780"/>
        </w:tabs>
        <w:ind w:left="3780" w:hanging="420"/>
      </w:pPr>
    </w:lvl>
  </w:abstractNum>
  <w:abstractNum w:abstractNumId="107">
    <w:nsid w:val="788D1AAE"/>
    <w:multiLevelType w:val="hybridMultilevel"/>
    <w:tmpl w:val="8FDC5022"/>
    <w:lvl w:ilvl="0" w:tplc="2C343E08">
      <w:start w:val="1"/>
      <w:numFmt w:val="decimal"/>
      <w:lvlText w:val="(%1)"/>
      <w:lvlJc w:val="left"/>
      <w:pPr>
        <w:tabs>
          <w:tab w:val="num" w:pos="1620"/>
        </w:tabs>
        <w:ind w:left="162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8">
    <w:nsid w:val="7BC91EFE"/>
    <w:multiLevelType w:val="hybridMultilevel"/>
    <w:tmpl w:val="818EA8B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nsid w:val="7BF42533"/>
    <w:multiLevelType w:val="hybridMultilevel"/>
    <w:tmpl w:val="90A81F4C"/>
    <w:lvl w:ilvl="0" w:tplc="04906E0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nsid w:val="7C1049D5"/>
    <w:multiLevelType w:val="hybridMultilevel"/>
    <w:tmpl w:val="7D88712A"/>
    <w:lvl w:ilvl="0" w:tplc="7A662FF8">
      <w:start w:val="1"/>
      <w:numFmt w:val="decimal"/>
      <w:lvlText w:val="%1."/>
      <w:lvlJc w:val="left"/>
      <w:pPr>
        <w:tabs>
          <w:tab w:val="num" w:pos="780"/>
        </w:tabs>
        <w:ind w:left="780" w:hanging="360"/>
      </w:pPr>
      <w:rPr>
        <w:rFonts w:hint="default"/>
      </w:rPr>
    </w:lvl>
    <w:lvl w:ilvl="1" w:tplc="0409001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1">
    <w:nsid w:val="7F8C5F96"/>
    <w:multiLevelType w:val="multilevel"/>
    <w:tmpl w:val="B0F65C3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570"/>
        </w:tabs>
        <w:ind w:left="570" w:hanging="36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2700"/>
        </w:tabs>
        <w:ind w:left="2700" w:hanging="144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480"/>
        </w:tabs>
        <w:ind w:left="3480" w:hanging="1800"/>
      </w:pPr>
      <w:rPr>
        <w:rFonts w:hint="default"/>
      </w:rPr>
    </w:lvl>
  </w:abstractNum>
  <w:num w:numId="1">
    <w:abstractNumId w:val="106"/>
  </w:num>
  <w:num w:numId="2">
    <w:abstractNumId w:val="53"/>
  </w:num>
  <w:num w:numId="3">
    <w:abstractNumId w:val="87"/>
  </w:num>
  <w:num w:numId="4">
    <w:abstractNumId w:val="4"/>
  </w:num>
  <w:num w:numId="5">
    <w:abstractNumId w:val="8"/>
  </w:num>
  <w:num w:numId="6">
    <w:abstractNumId w:val="7"/>
  </w:num>
  <w:num w:numId="7">
    <w:abstractNumId w:val="83"/>
  </w:num>
  <w:num w:numId="8">
    <w:abstractNumId w:val="5"/>
  </w:num>
  <w:num w:numId="9">
    <w:abstractNumId w:val="67"/>
  </w:num>
  <w:num w:numId="10">
    <w:abstractNumId w:val="58"/>
  </w:num>
  <w:num w:numId="11">
    <w:abstractNumId w:val="97"/>
  </w:num>
  <w:num w:numId="12">
    <w:abstractNumId w:val="78"/>
  </w:num>
  <w:num w:numId="13">
    <w:abstractNumId w:val="64"/>
  </w:num>
  <w:num w:numId="14">
    <w:abstractNumId w:val="29"/>
  </w:num>
  <w:num w:numId="15">
    <w:abstractNumId w:val="102"/>
  </w:num>
  <w:num w:numId="16">
    <w:abstractNumId w:val="11"/>
  </w:num>
  <w:num w:numId="17">
    <w:abstractNumId w:val="74"/>
  </w:num>
  <w:num w:numId="18">
    <w:abstractNumId w:val="48"/>
  </w:num>
  <w:num w:numId="19">
    <w:abstractNumId w:val="54"/>
  </w:num>
  <w:num w:numId="20">
    <w:abstractNumId w:val="75"/>
  </w:num>
  <w:num w:numId="21">
    <w:abstractNumId w:val="94"/>
  </w:num>
  <w:num w:numId="22">
    <w:abstractNumId w:val="18"/>
  </w:num>
  <w:num w:numId="23">
    <w:abstractNumId w:val="81"/>
  </w:num>
  <w:num w:numId="24">
    <w:abstractNumId w:val="13"/>
  </w:num>
  <w:num w:numId="25">
    <w:abstractNumId w:val="61"/>
  </w:num>
  <w:num w:numId="26">
    <w:abstractNumId w:val="82"/>
  </w:num>
  <w:num w:numId="27">
    <w:abstractNumId w:val="26"/>
  </w:num>
  <w:num w:numId="28">
    <w:abstractNumId w:val="85"/>
  </w:num>
  <w:num w:numId="29">
    <w:abstractNumId w:val="15"/>
  </w:num>
  <w:num w:numId="30">
    <w:abstractNumId w:val="73"/>
  </w:num>
  <w:num w:numId="31">
    <w:abstractNumId w:val="10"/>
  </w:num>
  <w:num w:numId="32">
    <w:abstractNumId w:val="21"/>
  </w:num>
  <w:num w:numId="33">
    <w:abstractNumId w:val="27"/>
  </w:num>
  <w:num w:numId="34">
    <w:abstractNumId w:val="39"/>
  </w:num>
  <w:num w:numId="35">
    <w:abstractNumId w:val="35"/>
  </w:num>
  <w:num w:numId="36">
    <w:abstractNumId w:val="16"/>
  </w:num>
  <w:num w:numId="37">
    <w:abstractNumId w:val="43"/>
  </w:num>
  <w:num w:numId="38">
    <w:abstractNumId w:val="79"/>
  </w:num>
  <w:num w:numId="39">
    <w:abstractNumId w:val="51"/>
  </w:num>
  <w:num w:numId="40">
    <w:abstractNumId w:val="65"/>
  </w:num>
  <w:num w:numId="41">
    <w:abstractNumId w:val="36"/>
  </w:num>
  <w:num w:numId="42">
    <w:abstractNumId w:val="37"/>
  </w:num>
  <w:num w:numId="43">
    <w:abstractNumId w:val="69"/>
  </w:num>
  <w:num w:numId="44">
    <w:abstractNumId w:val="111"/>
  </w:num>
  <w:num w:numId="45">
    <w:abstractNumId w:val="44"/>
  </w:num>
  <w:num w:numId="46">
    <w:abstractNumId w:val="104"/>
  </w:num>
  <w:num w:numId="47">
    <w:abstractNumId w:val="33"/>
  </w:num>
  <w:num w:numId="48">
    <w:abstractNumId w:val="72"/>
  </w:num>
  <w:num w:numId="49">
    <w:abstractNumId w:val="46"/>
  </w:num>
  <w:num w:numId="50">
    <w:abstractNumId w:val="47"/>
  </w:num>
  <w:num w:numId="51">
    <w:abstractNumId w:val="1"/>
  </w:num>
  <w:num w:numId="52">
    <w:abstractNumId w:val="88"/>
  </w:num>
  <w:num w:numId="53">
    <w:abstractNumId w:val="0"/>
  </w:num>
  <w:num w:numId="54">
    <w:abstractNumId w:val="60"/>
  </w:num>
  <w:num w:numId="55">
    <w:abstractNumId w:val="86"/>
  </w:num>
  <w:num w:numId="56">
    <w:abstractNumId w:val="24"/>
  </w:num>
  <w:num w:numId="57">
    <w:abstractNumId w:val="56"/>
  </w:num>
  <w:num w:numId="58">
    <w:abstractNumId w:val="92"/>
  </w:num>
  <w:num w:numId="59">
    <w:abstractNumId w:val="40"/>
  </w:num>
  <w:num w:numId="60">
    <w:abstractNumId w:val="70"/>
  </w:num>
  <w:num w:numId="61">
    <w:abstractNumId w:val="68"/>
  </w:num>
  <w:num w:numId="62">
    <w:abstractNumId w:val="89"/>
  </w:num>
  <w:num w:numId="63">
    <w:abstractNumId w:val="59"/>
  </w:num>
  <w:num w:numId="64">
    <w:abstractNumId w:val="80"/>
  </w:num>
  <w:num w:numId="65">
    <w:abstractNumId w:val="20"/>
  </w:num>
  <w:num w:numId="66">
    <w:abstractNumId w:val="99"/>
  </w:num>
  <w:num w:numId="67">
    <w:abstractNumId w:val="101"/>
  </w:num>
  <w:num w:numId="68">
    <w:abstractNumId w:val="9"/>
  </w:num>
  <w:num w:numId="69">
    <w:abstractNumId w:val="93"/>
  </w:num>
  <w:num w:numId="70">
    <w:abstractNumId w:val="32"/>
  </w:num>
  <w:num w:numId="71">
    <w:abstractNumId w:val="71"/>
  </w:num>
  <w:num w:numId="72">
    <w:abstractNumId w:val="109"/>
  </w:num>
  <w:num w:numId="73">
    <w:abstractNumId w:val="103"/>
  </w:num>
  <w:num w:numId="74">
    <w:abstractNumId w:val="23"/>
  </w:num>
  <w:num w:numId="75">
    <w:abstractNumId w:val="38"/>
  </w:num>
  <w:num w:numId="76">
    <w:abstractNumId w:val="12"/>
  </w:num>
  <w:num w:numId="77">
    <w:abstractNumId w:val="110"/>
  </w:num>
  <w:num w:numId="78">
    <w:abstractNumId w:val="91"/>
  </w:num>
  <w:num w:numId="79">
    <w:abstractNumId w:val="14"/>
  </w:num>
  <w:num w:numId="80">
    <w:abstractNumId w:val="3"/>
  </w:num>
  <w:num w:numId="81">
    <w:abstractNumId w:val="2"/>
  </w:num>
  <w:num w:numId="82">
    <w:abstractNumId w:val="41"/>
  </w:num>
  <w:num w:numId="83">
    <w:abstractNumId w:val="100"/>
  </w:num>
  <w:num w:numId="84">
    <w:abstractNumId w:val="52"/>
  </w:num>
  <w:num w:numId="85">
    <w:abstractNumId w:val="63"/>
  </w:num>
  <w:num w:numId="86">
    <w:abstractNumId w:val="45"/>
  </w:num>
  <w:num w:numId="87">
    <w:abstractNumId w:val="57"/>
  </w:num>
  <w:num w:numId="88">
    <w:abstractNumId w:val="50"/>
  </w:num>
  <w:num w:numId="89">
    <w:abstractNumId w:val="62"/>
  </w:num>
  <w:num w:numId="90">
    <w:abstractNumId w:val="98"/>
  </w:num>
  <w:num w:numId="91">
    <w:abstractNumId w:val="31"/>
  </w:num>
  <w:num w:numId="92">
    <w:abstractNumId w:val="90"/>
  </w:num>
  <w:num w:numId="93">
    <w:abstractNumId w:val="107"/>
  </w:num>
  <w:num w:numId="94">
    <w:abstractNumId w:val="55"/>
  </w:num>
  <w:num w:numId="95">
    <w:abstractNumId w:val="6"/>
  </w:num>
  <w:num w:numId="9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2"/>
  </w:num>
  <w:num w:numId="98">
    <w:abstractNumId w:val="22"/>
  </w:num>
  <w:num w:numId="99">
    <w:abstractNumId w:val="76"/>
  </w:num>
  <w:num w:numId="100">
    <w:abstractNumId w:val="17"/>
  </w:num>
  <w:num w:numId="101">
    <w:abstractNumId w:val="49"/>
  </w:num>
  <w:num w:numId="102">
    <w:abstractNumId w:val="30"/>
  </w:num>
  <w:num w:numId="103">
    <w:abstractNumId w:val="19"/>
  </w:num>
  <w:num w:numId="104">
    <w:abstractNumId w:val="96"/>
  </w:num>
  <w:num w:numId="105">
    <w:abstractNumId w:val="95"/>
  </w:num>
  <w:num w:numId="106">
    <w:abstractNumId w:val="28"/>
  </w:num>
  <w:num w:numId="107">
    <w:abstractNumId w:val="84"/>
  </w:num>
  <w:num w:numId="108">
    <w:abstractNumId w:val="108"/>
  </w:num>
  <w:num w:numId="109">
    <w:abstractNumId w:val="105"/>
  </w:num>
  <w:num w:numId="110">
    <w:abstractNumId w:val="34"/>
  </w:num>
  <w:num w:numId="111">
    <w:abstractNumId w:val="77"/>
  </w:num>
  <w:num w:numId="112">
    <w:abstractNumId w:val="66"/>
  </w:num>
  <w:num w:numId="113">
    <w:abstractNumId w:val="25"/>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trackRevisions/>
  <w:doNotTrackFormatting/>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433D"/>
    <w:rsid w:val="0000382C"/>
    <w:rsid w:val="00010E96"/>
    <w:rsid w:val="0001162F"/>
    <w:rsid w:val="000145BB"/>
    <w:rsid w:val="000147B7"/>
    <w:rsid w:val="00014B6A"/>
    <w:rsid w:val="000169C5"/>
    <w:rsid w:val="000263AC"/>
    <w:rsid w:val="00030AC1"/>
    <w:rsid w:val="00030ACB"/>
    <w:rsid w:val="00030B65"/>
    <w:rsid w:val="00031735"/>
    <w:rsid w:val="00033F58"/>
    <w:rsid w:val="00041BDE"/>
    <w:rsid w:val="00043C38"/>
    <w:rsid w:val="00043E88"/>
    <w:rsid w:val="00050768"/>
    <w:rsid w:val="00050C0E"/>
    <w:rsid w:val="0005554A"/>
    <w:rsid w:val="00063EA2"/>
    <w:rsid w:val="000652EE"/>
    <w:rsid w:val="00075E76"/>
    <w:rsid w:val="000866FD"/>
    <w:rsid w:val="000867BB"/>
    <w:rsid w:val="000878A4"/>
    <w:rsid w:val="00094DD2"/>
    <w:rsid w:val="00094FD4"/>
    <w:rsid w:val="0009713C"/>
    <w:rsid w:val="000A0958"/>
    <w:rsid w:val="000A0A30"/>
    <w:rsid w:val="000A200E"/>
    <w:rsid w:val="000B04D8"/>
    <w:rsid w:val="000B2CA1"/>
    <w:rsid w:val="000B4775"/>
    <w:rsid w:val="000B5F93"/>
    <w:rsid w:val="000C2882"/>
    <w:rsid w:val="000D18AE"/>
    <w:rsid w:val="000D577C"/>
    <w:rsid w:val="000E58DE"/>
    <w:rsid w:val="000F123D"/>
    <w:rsid w:val="001053F8"/>
    <w:rsid w:val="001067BD"/>
    <w:rsid w:val="00107A46"/>
    <w:rsid w:val="0011023A"/>
    <w:rsid w:val="00110496"/>
    <w:rsid w:val="00110BE8"/>
    <w:rsid w:val="0011311E"/>
    <w:rsid w:val="00116D23"/>
    <w:rsid w:val="00121E6C"/>
    <w:rsid w:val="00122A9E"/>
    <w:rsid w:val="00123956"/>
    <w:rsid w:val="00131E41"/>
    <w:rsid w:val="00133E79"/>
    <w:rsid w:val="00134087"/>
    <w:rsid w:val="00135370"/>
    <w:rsid w:val="00136E38"/>
    <w:rsid w:val="001429EF"/>
    <w:rsid w:val="0014308E"/>
    <w:rsid w:val="00143510"/>
    <w:rsid w:val="00146412"/>
    <w:rsid w:val="0014717C"/>
    <w:rsid w:val="001471CF"/>
    <w:rsid w:val="001478BC"/>
    <w:rsid w:val="0015181C"/>
    <w:rsid w:val="00153083"/>
    <w:rsid w:val="00155EFE"/>
    <w:rsid w:val="00161929"/>
    <w:rsid w:val="00161CAC"/>
    <w:rsid w:val="001636EE"/>
    <w:rsid w:val="00165E03"/>
    <w:rsid w:val="00174984"/>
    <w:rsid w:val="00175EA7"/>
    <w:rsid w:val="00180777"/>
    <w:rsid w:val="0018123D"/>
    <w:rsid w:val="00181CAA"/>
    <w:rsid w:val="00185DAE"/>
    <w:rsid w:val="001869E4"/>
    <w:rsid w:val="00187421"/>
    <w:rsid w:val="0019103A"/>
    <w:rsid w:val="0019578B"/>
    <w:rsid w:val="00197531"/>
    <w:rsid w:val="001A35A9"/>
    <w:rsid w:val="001A42A6"/>
    <w:rsid w:val="001A51C5"/>
    <w:rsid w:val="001A6F0A"/>
    <w:rsid w:val="001B764B"/>
    <w:rsid w:val="001C1CDD"/>
    <w:rsid w:val="001D455C"/>
    <w:rsid w:val="001D4B02"/>
    <w:rsid w:val="001D5A53"/>
    <w:rsid w:val="001E01D6"/>
    <w:rsid w:val="001E63CE"/>
    <w:rsid w:val="001F5CA7"/>
    <w:rsid w:val="00200B82"/>
    <w:rsid w:val="0020433D"/>
    <w:rsid w:val="00207BFD"/>
    <w:rsid w:val="0021016E"/>
    <w:rsid w:val="0021021C"/>
    <w:rsid w:val="00211E53"/>
    <w:rsid w:val="00215102"/>
    <w:rsid w:val="0021703F"/>
    <w:rsid w:val="00217C5E"/>
    <w:rsid w:val="002213FD"/>
    <w:rsid w:val="00222C87"/>
    <w:rsid w:val="00232E0D"/>
    <w:rsid w:val="00233F1E"/>
    <w:rsid w:val="00235EE4"/>
    <w:rsid w:val="00240DFF"/>
    <w:rsid w:val="00242B3D"/>
    <w:rsid w:val="0024466D"/>
    <w:rsid w:val="00247C7B"/>
    <w:rsid w:val="0025322C"/>
    <w:rsid w:val="00253DC5"/>
    <w:rsid w:val="00257DB5"/>
    <w:rsid w:val="0027111A"/>
    <w:rsid w:val="00277DA6"/>
    <w:rsid w:val="002803A4"/>
    <w:rsid w:val="002806E6"/>
    <w:rsid w:val="00282FB4"/>
    <w:rsid w:val="002842D5"/>
    <w:rsid w:val="002853C4"/>
    <w:rsid w:val="00285AE4"/>
    <w:rsid w:val="00286F8E"/>
    <w:rsid w:val="0028777E"/>
    <w:rsid w:val="00291035"/>
    <w:rsid w:val="00295737"/>
    <w:rsid w:val="00295EA4"/>
    <w:rsid w:val="00295FE1"/>
    <w:rsid w:val="002A3E4F"/>
    <w:rsid w:val="002A426E"/>
    <w:rsid w:val="002A769C"/>
    <w:rsid w:val="002B47F9"/>
    <w:rsid w:val="002B7D12"/>
    <w:rsid w:val="002B7F4D"/>
    <w:rsid w:val="002C3773"/>
    <w:rsid w:val="002D0235"/>
    <w:rsid w:val="002D5DA1"/>
    <w:rsid w:val="002D6EBD"/>
    <w:rsid w:val="002D7A20"/>
    <w:rsid w:val="002E19F6"/>
    <w:rsid w:val="002E2962"/>
    <w:rsid w:val="002E4EF9"/>
    <w:rsid w:val="002E62B9"/>
    <w:rsid w:val="002E687B"/>
    <w:rsid w:val="002F4A25"/>
    <w:rsid w:val="00300BCE"/>
    <w:rsid w:val="003016E2"/>
    <w:rsid w:val="00307C32"/>
    <w:rsid w:val="003135D4"/>
    <w:rsid w:val="00315481"/>
    <w:rsid w:val="003223B9"/>
    <w:rsid w:val="00322BD3"/>
    <w:rsid w:val="00324E23"/>
    <w:rsid w:val="003259A7"/>
    <w:rsid w:val="00330849"/>
    <w:rsid w:val="00330E0A"/>
    <w:rsid w:val="003310AB"/>
    <w:rsid w:val="00333B61"/>
    <w:rsid w:val="00335D96"/>
    <w:rsid w:val="00347F96"/>
    <w:rsid w:val="00352E89"/>
    <w:rsid w:val="00356F95"/>
    <w:rsid w:val="00361205"/>
    <w:rsid w:val="00361384"/>
    <w:rsid w:val="003617B2"/>
    <w:rsid w:val="003649DB"/>
    <w:rsid w:val="00373F5E"/>
    <w:rsid w:val="003754B0"/>
    <w:rsid w:val="00382884"/>
    <w:rsid w:val="00385CE1"/>
    <w:rsid w:val="00386CEB"/>
    <w:rsid w:val="00386E3E"/>
    <w:rsid w:val="0038717E"/>
    <w:rsid w:val="00394717"/>
    <w:rsid w:val="0039643D"/>
    <w:rsid w:val="003A36A2"/>
    <w:rsid w:val="003A46D9"/>
    <w:rsid w:val="003A5AE7"/>
    <w:rsid w:val="003A6DD8"/>
    <w:rsid w:val="003A7A86"/>
    <w:rsid w:val="003A7ABE"/>
    <w:rsid w:val="003B763B"/>
    <w:rsid w:val="003B7F0B"/>
    <w:rsid w:val="003C2048"/>
    <w:rsid w:val="003C2D9F"/>
    <w:rsid w:val="003C3F0A"/>
    <w:rsid w:val="003C4413"/>
    <w:rsid w:val="003C6277"/>
    <w:rsid w:val="003D163F"/>
    <w:rsid w:val="003D215A"/>
    <w:rsid w:val="003E0533"/>
    <w:rsid w:val="003E5154"/>
    <w:rsid w:val="003F1043"/>
    <w:rsid w:val="003F4F5B"/>
    <w:rsid w:val="003F65AF"/>
    <w:rsid w:val="00403ED5"/>
    <w:rsid w:val="004069D8"/>
    <w:rsid w:val="00406ECB"/>
    <w:rsid w:val="004122CA"/>
    <w:rsid w:val="00417BD7"/>
    <w:rsid w:val="00422C6E"/>
    <w:rsid w:val="00427480"/>
    <w:rsid w:val="004277FC"/>
    <w:rsid w:val="0043178E"/>
    <w:rsid w:val="00434B8D"/>
    <w:rsid w:val="00441432"/>
    <w:rsid w:val="00444B6F"/>
    <w:rsid w:val="00445E1F"/>
    <w:rsid w:val="00447BB7"/>
    <w:rsid w:val="004516DD"/>
    <w:rsid w:val="0045490D"/>
    <w:rsid w:val="004576A4"/>
    <w:rsid w:val="00460B55"/>
    <w:rsid w:val="00470634"/>
    <w:rsid w:val="00474884"/>
    <w:rsid w:val="00490CD5"/>
    <w:rsid w:val="004929B9"/>
    <w:rsid w:val="00496FEA"/>
    <w:rsid w:val="004971BE"/>
    <w:rsid w:val="004A3DAE"/>
    <w:rsid w:val="004A72EC"/>
    <w:rsid w:val="004B5C23"/>
    <w:rsid w:val="004C1800"/>
    <w:rsid w:val="004C1BA3"/>
    <w:rsid w:val="004C28CF"/>
    <w:rsid w:val="004C3562"/>
    <w:rsid w:val="004C3BAA"/>
    <w:rsid w:val="004C3DFE"/>
    <w:rsid w:val="004C5947"/>
    <w:rsid w:val="004C5CB8"/>
    <w:rsid w:val="004D011D"/>
    <w:rsid w:val="004D0FE5"/>
    <w:rsid w:val="004D3972"/>
    <w:rsid w:val="004D3CBE"/>
    <w:rsid w:val="004E6857"/>
    <w:rsid w:val="004F1E58"/>
    <w:rsid w:val="004F46AE"/>
    <w:rsid w:val="004F4CB2"/>
    <w:rsid w:val="004F4D8E"/>
    <w:rsid w:val="004F6077"/>
    <w:rsid w:val="005037D5"/>
    <w:rsid w:val="005170AD"/>
    <w:rsid w:val="0052494F"/>
    <w:rsid w:val="005349F1"/>
    <w:rsid w:val="00534B18"/>
    <w:rsid w:val="0054059F"/>
    <w:rsid w:val="005478CA"/>
    <w:rsid w:val="00547A77"/>
    <w:rsid w:val="00552CF7"/>
    <w:rsid w:val="00553079"/>
    <w:rsid w:val="0056032B"/>
    <w:rsid w:val="00562F52"/>
    <w:rsid w:val="0056660A"/>
    <w:rsid w:val="00566EAF"/>
    <w:rsid w:val="00570136"/>
    <w:rsid w:val="00573328"/>
    <w:rsid w:val="0057555F"/>
    <w:rsid w:val="0058006C"/>
    <w:rsid w:val="0058478D"/>
    <w:rsid w:val="00586C84"/>
    <w:rsid w:val="005874DF"/>
    <w:rsid w:val="005A3AB4"/>
    <w:rsid w:val="005A658F"/>
    <w:rsid w:val="005A735A"/>
    <w:rsid w:val="005A76CC"/>
    <w:rsid w:val="005B1EA8"/>
    <w:rsid w:val="005B2F7B"/>
    <w:rsid w:val="005B3C2F"/>
    <w:rsid w:val="005C4588"/>
    <w:rsid w:val="005C5A31"/>
    <w:rsid w:val="005D0235"/>
    <w:rsid w:val="005D0786"/>
    <w:rsid w:val="005D20E1"/>
    <w:rsid w:val="005D288B"/>
    <w:rsid w:val="005D40A2"/>
    <w:rsid w:val="005D4554"/>
    <w:rsid w:val="005D7B57"/>
    <w:rsid w:val="005E3575"/>
    <w:rsid w:val="005E451C"/>
    <w:rsid w:val="005E5447"/>
    <w:rsid w:val="005E77EE"/>
    <w:rsid w:val="005F4096"/>
    <w:rsid w:val="005F4E34"/>
    <w:rsid w:val="0060092C"/>
    <w:rsid w:val="006023F9"/>
    <w:rsid w:val="006030EC"/>
    <w:rsid w:val="00605B80"/>
    <w:rsid w:val="00605D8B"/>
    <w:rsid w:val="00610315"/>
    <w:rsid w:val="006106FB"/>
    <w:rsid w:val="006129B0"/>
    <w:rsid w:val="006145B8"/>
    <w:rsid w:val="00615B8D"/>
    <w:rsid w:val="00623C7D"/>
    <w:rsid w:val="00626C0C"/>
    <w:rsid w:val="0063288C"/>
    <w:rsid w:val="00634BF3"/>
    <w:rsid w:val="006426C1"/>
    <w:rsid w:val="0064491D"/>
    <w:rsid w:val="00645647"/>
    <w:rsid w:val="00645D18"/>
    <w:rsid w:val="00647D36"/>
    <w:rsid w:val="00652BD1"/>
    <w:rsid w:val="00652CA1"/>
    <w:rsid w:val="00654340"/>
    <w:rsid w:val="006554FD"/>
    <w:rsid w:val="006574C7"/>
    <w:rsid w:val="0065754A"/>
    <w:rsid w:val="0066000C"/>
    <w:rsid w:val="00662FC7"/>
    <w:rsid w:val="006634F3"/>
    <w:rsid w:val="006647A4"/>
    <w:rsid w:val="00667987"/>
    <w:rsid w:val="006719A3"/>
    <w:rsid w:val="00672B84"/>
    <w:rsid w:val="00680A10"/>
    <w:rsid w:val="006822A2"/>
    <w:rsid w:val="006840CE"/>
    <w:rsid w:val="00692400"/>
    <w:rsid w:val="006949F7"/>
    <w:rsid w:val="0069765B"/>
    <w:rsid w:val="006977C2"/>
    <w:rsid w:val="006A452B"/>
    <w:rsid w:val="006B0125"/>
    <w:rsid w:val="006B1EC5"/>
    <w:rsid w:val="006B2742"/>
    <w:rsid w:val="006B3D06"/>
    <w:rsid w:val="006B625D"/>
    <w:rsid w:val="006C1F49"/>
    <w:rsid w:val="006C30A9"/>
    <w:rsid w:val="006C6533"/>
    <w:rsid w:val="006D151F"/>
    <w:rsid w:val="006D2585"/>
    <w:rsid w:val="006D679F"/>
    <w:rsid w:val="006E1F82"/>
    <w:rsid w:val="006E5446"/>
    <w:rsid w:val="006E5A6F"/>
    <w:rsid w:val="006E5B39"/>
    <w:rsid w:val="006F5D33"/>
    <w:rsid w:val="0070326E"/>
    <w:rsid w:val="007069E8"/>
    <w:rsid w:val="007074A4"/>
    <w:rsid w:val="0071156D"/>
    <w:rsid w:val="007141C8"/>
    <w:rsid w:val="00725BD8"/>
    <w:rsid w:val="0072673F"/>
    <w:rsid w:val="00730019"/>
    <w:rsid w:val="007300D0"/>
    <w:rsid w:val="007331FF"/>
    <w:rsid w:val="00736BAE"/>
    <w:rsid w:val="0074624D"/>
    <w:rsid w:val="00750D1E"/>
    <w:rsid w:val="00753E90"/>
    <w:rsid w:val="00760D25"/>
    <w:rsid w:val="00764ED3"/>
    <w:rsid w:val="0076694A"/>
    <w:rsid w:val="00767987"/>
    <w:rsid w:val="0077122A"/>
    <w:rsid w:val="0077314C"/>
    <w:rsid w:val="007760EC"/>
    <w:rsid w:val="007764D4"/>
    <w:rsid w:val="00777012"/>
    <w:rsid w:val="00781D68"/>
    <w:rsid w:val="007844B2"/>
    <w:rsid w:val="00796551"/>
    <w:rsid w:val="007A4B8E"/>
    <w:rsid w:val="007A64AF"/>
    <w:rsid w:val="007B5D77"/>
    <w:rsid w:val="007C480B"/>
    <w:rsid w:val="007D1A93"/>
    <w:rsid w:val="007D338B"/>
    <w:rsid w:val="007D391C"/>
    <w:rsid w:val="007D4B85"/>
    <w:rsid w:val="007E4980"/>
    <w:rsid w:val="007E71A0"/>
    <w:rsid w:val="007F0F36"/>
    <w:rsid w:val="007F5729"/>
    <w:rsid w:val="007F58EA"/>
    <w:rsid w:val="007F60B1"/>
    <w:rsid w:val="00802375"/>
    <w:rsid w:val="00805047"/>
    <w:rsid w:val="00805B62"/>
    <w:rsid w:val="008072A5"/>
    <w:rsid w:val="008117EF"/>
    <w:rsid w:val="00814220"/>
    <w:rsid w:val="00820016"/>
    <w:rsid w:val="00820E31"/>
    <w:rsid w:val="00832B47"/>
    <w:rsid w:val="00833F82"/>
    <w:rsid w:val="00837021"/>
    <w:rsid w:val="008431A3"/>
    <w:rsid w:val="00843D81"/>
    <w:rsid w:val="00845A8F"/>
    <w:rsid w:val="00846812"/>
    <w:rsid w:val="0084795E"/>
    <w:rsid w:val="0085438E"/>
    <w:rsid w:val="00856B25"/>
    <w:rsid w:val="008630F1"/>
    <w:rsid w:val="00871067"/>
    <w:rsid w:val="00874904"/>
    <w:rsid w:val="0087618D"/>
    <w:rsid w:val="00882CC7"/>
    <w:rsid w:val="00892EC9"/>
    <w:rsid w:val="0089595D"/>
    <w:rsid w:val="008A029E"/>
    <w:rsid w:val="008A1656"/>
    <w:rsid w:val="008A1D47"/>
    <w:rsid w:val="008A2FF7"/>
    <w:rsid w:val="008A66FB"/>
    <w:rsid w:val="008A76CC"/>
    <w:rsid w:val="008B33CC"/>
    <w:rsid w:val="008B3AAE"/>
    <w:rsid w:val="008B5279"/>
    <w:rsid w:val="008B7C10"/>
    <w:rsid w:val="008C29F9"/>
    <w:rsid w:val="008C3427"/>
    <w:rsid w:val="008D26B7"/>
    <w:rsid w:val="008D46B9"/>
    <w:rsid w:val="008D4E1C"/>
    <w:rsid w:val="008E1726"/>
    <w:rsid w:val="008E3DB4"/>
    <w:rsid w:val="008E483D"/>
    <w:rsid w:val="008F74D7"/>
    <w:rsid w:val="00903324"/>
    <w:rsid w:val="00904D62"/>
    <w:rsid w:val="00913A36"/>
    <w:rsid w:val="00917820"/>
    <w:rsid w:val="009205BF"/>
    <w:rsid w:val="009235E3"/>
    <w:rsid w:val="0092568C"/>
    <w:rsid w:val="009305B8"/>
    <w:rsid w:val="009321D0"/>
    <w:rsid w:val="0093286B"/>
    <w:rsid w:val="00935F9C"/>
    <w:rsid w:val="009409B3"/>
    <w:rsid w:val="0094562C"/>
    <w:rsid w:val="00946B5B"/>
    <w:rsid w:val="00947496"/>
    <w:rsid w:val="0095197C"/>
    <w:rsid w:val="00954BD3"/>
    <w:rsid w:val="00954F97"/>
    <w:rsid w:val="00956199"/>
    <w:rsid w:val="00961261"/>
    <w:rsid w:val="00963368"/>
    <w:rsid w:val="00970299"/>
    <w:rsid w:val="009712C3"/>
    <w:rsid w:val="00973A67"/>
    <w:rsid w:val="00977CDE"/>
    <w:rsid w:val="00977ECD"/>
    <w:rsid w:val="00980262"/>
    <w:rsid w:val="00980E62"/>
    <w:rsid w:val="00981660"/>
    <w:rsid w:val="00983ECF"/>
    <w:rsid w:val="00985379"/>
    <w:rsid w:val="00987327"/>
    <w:rsid w:val="00987A5F"/>
    <w:rsid w:val="009928E8"/>
    <w:rsid w:val="009931A6"/>
    <w:rsid w:val="009942B3"/>
    <w:rsid w:val="00995F63"/>
    <w:rsid w:val="009A0104"/>
    <w:rsid w:val="009A0E95"/>
    <w:rsid w:val="009A69D6"/>
    <w:rsid w:val="009A7390"/>
    <w:rsid w:val="009C0D1E"/>
    <w:rsid w:val="009C2B42"/>
    <w:rsid w:val="009C2DB1"/>
    <w:rsid w:val="009C305D"/>
    <w:rsid w:val="009C55E1"/>
    <w:rsid w:val="009C6E2E"/>
    <w:rsid w:val="009D23A1"/>
    <w:rsid w:val="009D2795"/>
    <w:rsid w:val="009E591D"/>
    <w:rsid w:val="009F63DE"/>
    <w:rsid w:val="00A12753"/>
    <w:rsid w:val="00A149F3"/>
    <w:rsid w:val="00A15CF1"/>
    <w:rsid w:val="00A22839"/>
    <w:rsid w:val="00A256D2"/>
    <w:rsid w:val="00A315E1"/>
    <w:rsid w:val="00A31A4F"/>
    <w:rsid w:val="00A35E21"/>
    <w:rsid w:val="00A364EB"/>
    <w:rsid w:val="00A3729A"/>
    <w:rsid w:val="00A43951"/>
    <w:rsid w:val="00A43E66"/>
    <w:rsid w:val="00A44206"/>
    <w:rsid w:val="00A44712"/>
    <w:rsid w:val="00A44E60"/>
    <w:rsid w:val="00A508C2"/>
    <w:rsid w:val="00A52112"/>
    <w:rsid w:val="00A52D84"/>
    <w:rsid w:val="00A57208"/>
    <w:rsid w:val="00A67A1C"/>
    <w:rsid w:val="00A67EEF"/>
    <w:rsid w:val="00A72A2A"/>
    <w:rsid w:val="00A72AA4"/>
    <w:rsid w:val="00A75836"/>
    <w:rsid w:val="00A76295"/>
    <w:rsid w:val="00A82AE3"/>
    <w:rsid w:val="00A84B95"/>
    <w:rsid w:val="00A87B39"/>
    <w:rsid w:val="00A917EA"/>
    <w:rsid w:val="00A9617E"/>
    <w:rsid w:val="00AA03A9"/>
    <w:rsid w:val="00AA1044"/>
    <w:rsid w:val="00AA267E"/>
    <w:rsid w:val="00AA4C1E"/>
    <w:rsid w:val="00AA7B15"/>
    <w:rsid w:val="00AB1012"/>
    <w:rsid w:val="00AB46D9"/>
    <w:rsid w:val="00AC2ADE"/>
    <w:rsid w:val="00AC393C"/>
    <w:rsid w:val="00AC4124"/>
    <w:rsid w:val="00AC59FD"/>
    <w:rsid w:val="00AC6B1B"/>
    <w:rsid w:val="00AD0136"/>
    <w:rsid w:val="00AD3853"/>
    <w:rsid w:val="00AD3A68"/>
    <w:rsid w:val="00AD5A8B"/>
    <w:rsid w:val="00AE3711"/>
    <w:rsid w:val="00AE3B4C"/>
    <w:rsid w:val="00AE4FEF"/>
    <w:rsid w:val="00AE7638"/>
    <w:rsid w:val="00AF006F"/>
    <w:rsid w:val="00AF1406"/>
    <w:rsid w:val="00AF340D"/>
    <w:rsid w:val="00AF3A97"/>
    <w:rsid w:val="00AF4D21"/>
    <w:rsid w:val="00B00C1C"/>
    <w:rsid w:val="00B01FBE"/>
    <w:rsid w:val="00B040D4"/>
    <w:rsid w:val="00B05897"/>
    <w:rsid w:val="00B07083"/>
    <w:rsid w:val="00B0725C"/>
    <w:rsid w:val="00B07933"/>
    <w:rsid w:val="00B11603"/>
    <w:rsid w:val="00B21BE2"/>
    <w:rsid w:val="00B2412B"/>
    <w:rsid w:val="00B24D5D"/>
    <w:rsid w:val="00B2582D"/>
    <w:rsid w:val="00B26E1E"/>
    <w:rsid w:val="00B26ED8"/>
    <w:rsid w:val="00B330BD"/>
    <w:rsid w:val="00B3438B"/>
    <w:rsid w:val="00B35B6B"/>
    <w:rsid w:val="00B42F17"/>
    <w:rsid w:val="00B46403"/>
    <w:rsid w:val="00B467CB"/>
    <w:rsid w:val="00B47E32"/>
    <w:rsid w:val="00B50256"/>
    <w:rsid w:val="00B5030E"/>
    <w:rsid w:val="00B51376"/>
    <w:rsid w:val="00B52287"/>
    <w:rsid w:val="00B53A73"/>
    <w:rsid w:val="00B6476B"/>
    <w:rsid w:val="00B73161"/>
    <w:rsid w:val="00B73AA1"/>
    <w:rsid w:val="00B75375"/>
    <w:rsid w:val="00B80A78"/>
    <w:rsid w:val="00B8347A"/>
    <w:rsid w:val="00B85F4B"/>
    <w:rsid w:val="00B87ABE"/>
    <w:rsid w:val="00B905DD"/>
    <w:rsid w:val="00B90BF0"/>
    <w:rsid w:val="00B92652"/>
    <w:rsid w:val="00B92BC8"/>
    <w:rsid w:val="00B949FD"/>
    <w:rsid w:val="00B94EE5"/>
    <w:rsid w:val="00B959EB"/>
    <w:rsid w:val="00B95A4B"/>
    <w:rsid w:val="00BA0B3F"/>
    <w:rsid w:val="00BA22D5"/>
    <w:rsid w:val="00BA22E6"/>
    <w:rsid w:val="00BA2447"/>
    <w:rsid w:val="00BA2F13"/>
    <w:rsid w:val="00BA31F7"/>
    <w:rsid w:val="00BA7EA1"/>
    <w:rsid w:val="00BB401F"/>
    <w:rsid w:val="00BB6165"/>
    <w:rsid w:val="00BC0312"/>
    <w:rsid w:val="00BC13D7"/>
    <w:rsid w:val="00BC4AD2"/>
    <w:rsid w:val="00BE19AF"/>
    <w:rsid w:val="00BE5199"/>
    <w:rsid w:val="00BF0B67"/>
    <w:rsid w:val="00BF148F"/>
    <w:rsid w:val="00BF3294"/>
    <w:rsid w:val="00BF3584"/>
    <w:rsid w:val="00BF6BF8"/>
    <w:rsid w:val="00BF7079"/>
    <w:rsid w:val="00C014CA"/>
    <w:rsid w:val="00C032C3"/>
    <w:rsid w:val="00C034B6"/>
    <w:rsid w:val="00C05E60"/>
    <w:rsid w:val="00C11AEC"/>
    <w:rsid w:val="00C14159"/>
    <w:rsid w:val="00C15459"/>
    <w:rsid w:val="00C1735C"/>
    <w:rsid w:val="00C20A17"/>
    <w:rsid w:val="00C21436"/>
    <w:rsid w:val="00C21812"/>
    <w:rsid w:val="00C243E6"/>
    <w:rsid w:val="00C30923"/>
    <w:rsid w:val="00C33BD4"/>
    <w:rsid w:val="00C4014D"/>
    <w:rsid w:val="00C43688"/>
    <w:rsid w:val="00C46698"/>
    <w:rsid w:val="00C4791A"/>
    <w:rsid w:val="00C5099C"/>
    <w:rsid w:val="00C52107"/>
    <w:rsid w:val="00C52116"/>
    <w:rsid w:val="00C525DD"/>
    <w:rsid w:val="00C52ED1"/>
    <w:rsid w:val="00C54167"/>
    <w:rsid w:val="00C56E11"/>
    <w:rsid w:val="00C60204"/>
    <w:rsid w:val="00C60477"/>
    <w:rsid w:val="00C63127"/>
    <w:rsid w:val="00C67508"/>
    <w:rsid w:val="00C70693"/>
    <w:rsid w:val="00C75487"/>
    <w:rsid w:val="00C77F9C"/>
    <w:rsid w:val="00C82058"/>
    <w:rsid w:val="00C83144"/>
    <w:rsid w:val="00C90121"/>
    <w:rsid w:val="00C95ED3"/>
    <w:rsid w:val="00C97970"/>
    <w:rsid w:val="00CA0DFF"/>
    <w:rsid w:val="00CA6B1F"/>
    <w:rsid w:val="00CA7361"/>
    <w:rsid w:val="00CB0016"/>
    <w:rsid w:val="00CB3818"/>
    <w:rsid w:val="00CB52B6"/>
    <w:rsid w:val="00CB5F50"/>
    <w:rsid w:val="00CB64F9"/>
    <w:rsid w:val="00CB6F42"/>
    <w:rsid w:val="00CC203D"/>
    <w:rsid w:val="00CC2820"/>
    <w:rsid w:val="00CC4F65"/>
    <w:rsid w:val="00CD0A2D"/>
    <w:rsid w:val="00CD1118"/>
    <w:rsid w:val="00CD20EF"/>
    <w:rsid w:val="00CD2E91"/>
    <w:rsid w:val="00CE5E4E"/>
    <w:rsid w:val="00CE7E0D"/>
    <w:rsid w:val="00CF28AD"/>
    <w:rsid w:val="00CF334C"/>
    <w:rsid w:val="00CF53FA"/>
    <w:rsid w:val="00CF5AEA"/>
    <w:rsid w:val="00D01A7C"/>
    <w:rsid w:val="00D01C87"/>
    <w:rsid w:val="00D03164"/>
    <w:rsid w:val="00D03A27"/>
    <w:rsid w:val="00D03BB2"/>
    <w:rsid w:val="00D03E11"/>
    <w:rsid w:val="00D05B04"/>
    <w:rsid w:val="00D05FDA"/>
    <w:rsid w:val="00D0729C"/>
    <w:rsid w:val="00D134F4"/>
    <w:rsid w:val="00D14824"/>
    <w:rsid w:val="00D33B00"/>
    <w:rsid w:val="00D4014D"/>
    <w:rsid w:val="00D45199"/>
    <w:rsid w:val="00D5161F"/>
    <w:rsid w:val="00D5331C"/>
    <w:rsid w:val="00D558FD"/>
    <w:rsid w:val="00D61957"/>
    <w:rsid w:val="00D6490E"/>
    <w:rsid w:val="00D64C23"/>
    <w:rsid w:val="00D64FD0"/>
    <w:rsid w:val="00D67903"/>
    <w:rsid w:val="00D67CE4"/>
    <w:rsid w:val="00D70501"/>
    <w:rsid w:val="00D73A94"/>
    <w:rsid w:val="00D7405D"/>
    <w:rsid w:val="00D76ED2"/>
    <w:rsid w:val="00D84F5B"/>
    <w:rsid w:val="00D856C0"/>
    <w:rsid w:val="00D90F72"/>
    <w:rsid w:val="00D94E22"/>
    <w:rsid w:val="00D95C8E"/>
    <w:rsid w:val="00D97B45"/>
    <w:rsid w:val="00DA1E0C"/>
    <w:rsid w:val="00DA2B85"/>
    <w:rsid w:val="00DA3332"/>
    <w:rsid w:val="00DA42C7"/>
    <w:rsid w:val="00DA7618"/>
    <w:rsid w:val="00DC2662"/>
    <w:rsid w:val="00DD3C03"/>
    <w:rsid w:val="00DD5AE2"/>
    <w:rsid w:val="00DD70F2"/>
    <w:rsid w:val="00DE3573"/>
    <w:rsid w:val="00DF64F6"/>
    <w:rsid w:val="00E012C7"/>
    <w:rsid w:val="00E01B4E"/>
    <w:rsid w:val="00E049C3"/>
    <w:rsid w:val="00E11B05"/>
    <w:rsid w:val="00E247DE"/>
    <w:rsid w:val="00E269A6"/>
    <w:rsid w:val="00E27761"/>
    <w:rsid w:val="00E307F7"/>
    <w:rsid w:val="00E31D15"/>
    <w:rsid w:val="00E34DB4"/>
    <w:rsid w:val="00E35454"/>
    <w:rsid w:val="00E44AC7"/>
    <w:rsid w:val="00E54F83"/>
    <w:rsid w:val="00E551C5"/>
    <w:rsid w:val="00E64DCB"/>
    <w:rsid w:val="00E65C64"/>
    <w:rsid w:val="00E7077A"/>
    <w:rsid w:val="00E712E8"/>
    <w:rsid w:val="00E72EBD"/>
    <w:rsid w:val="00E73715"/>
    <w:rsid w:val="00E76025"/>
    <w:rsid w:val="00E805E7"/>
    <w:rsid w:val="00E912CB"/>
    <w:rsid w:val="00E92C07"/>
    <w:rsid w:val="00E955BE"/>
    <w:rsid w:val="00E96206"/>
    <w:rsid w:val="00EA61A3"/>
    <w:rsid w:val="00EA696B"/>
    <w:rsid w:val="00EA78D3"/>
    <w:rsid w:val="00EB1785"/>
    <w:rsid w:val="00EB2D49"/>
    <w:rsid w:val="00EB35A7"/>
    <w:rsid w:val="00EB6CF8"/>
    <w:rsid w:val="00EC0459"/>
    <w:rsid w:val="00EC340B"/>
    <w:rsid w:val="00ED3948"/>
    <w:rsid w:val="00ED6251"/>
    <w:rsid w:val="00ED6E8D"/>
    <w:rsid w:val="00ED72D7"/>
    <w:rsid w:val="00ED7428"/>
    <w:rsid w:val="00EE1CBE"/>
    <w:rsid w:val="00EE1DEE"/>
    <w:rsid w:val="00EE28C5"/>
    <w:rsid w:val="00EE47C2"/>
    <w:rsid w:val="00EF0B84"/>
    <w:rsid w:val="00EF5AFF"/>
    <w:rsid w:val="00EF62D4"/>
    <w:rsid w:val="00EF6E88"/>
    <w:rsid w:val="00F00362"/>
    <w:rsid w:val="00F0119A"/>
    <w:rsid w:val="00F02831"/>
    <w:rsid w:val="00F11152"/>
    <w:rsid w:val="00F1279B"/>
    <w:rsid w:val="00F130F2"/>
    <w:rsid w:val="00F14602"/>
    <w:rsid w:val="00F22EDC"/>
    <w:rsid w:val="00F23A7B"/>
    <w:rsid w:val="00F26EAD"/>
    <w:rsid w:val="00F334D9"/>
    <w:rsid w:val="00F41E0B"/>
    <w:rsid w:val="00F42D49"/>
    <w:rsid w:val="00F42FDD"/>
    <w:rsid w:val="00F5153B"/>
    <w:rsid w:val="00F52085"/>
    <w:rsid w:val="00F527DC"/>
    <w:rsid w:val="00F53102"/>
    <w:rsid w:val="00F56DED"/>
    <w:rsid w:val="00F64624"/>
    <w:rsid w:val="00F64BF3"/>
    <w:rsid w:val="00F67348"/>
    <w:rsid w:val="00F67D3F"/>
    <w:rsid w:val="00F84DDA"/>
    <w:rsid w:val="00F851A1"/>
    <w:rsid w:val="00F86109"/>
    <w:rsid w:val="00F87AD0"/>
    <w:rsid w:val="00F90E2F"/>
    <w:rsid w:val="00F957AC"/>
    <w:rsid w:val="00FA000D"/>
    <w:rsid w:val="00FA0A93"/>
    <w:rsid w:val="00FA113D"/>
    <w:rsid w:val="00FA1503"/>
    <w:rsid w:val="00FA4FA9"/>
    <w:rsid w:val="00FA5344"/>
    <w:rsid w:val="00FA7DE5"/>
    <w:rsid w:val="00FB0733"/>
    <w:rsid w:val="00FB325C"/>
    <w:rsid w:val="00FB3282"/>
    <w:rsid w:val="00FD25CD"/>
    <w:rsid w:val="00FD57FD"/>
    <w:rsid w:val="00FE280A"/>
    <w:rsid w:val="00FF161B"/>
    <w:rsid w:val="00FF30CA"/>
    <w:rsid w:val="00FF78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33D"/>
    <w:pPr>
      <w:widowControl w:val="0"/>
      <w:jc w:val="both"/>
    </w:pPr>
    <w:rPr>
      <w:kern w:val="2"/>
      <w:sz w:val="21"/>
      <w:szCs w:val="24"/>
    </w:rPr>
  </w:style>
  <w:style w:type="paragraph" w:styleId="1">
    <w:name w:val="heading 1"/>
    <w:basedOn w:val="a"/>
    <w:next w:val="a"/>
    <w:qFormat/>
    <w:rsid w:val="000B2CA1"/>
    <w:pPr>
      <w:keepNext/>
      <w:keepLines/>
      <w:spacing w:before="340" w:after="330" w:line="578" w:lineRule="auto"/>
      <w:outlineLvl w:val="0"/>
    </w:pPr>
    <w:rPr>
      <w:b/>
      <w:bCs/>
      <w:kern w:val="44"/>
      <w:sz w:val="44"/>
      <w:szCs w:val="44"/>
    </w:rPr>
  </w:style>
  <w:style w:type="paragraph" w:styleId="2">
    <w:name w:val="heading 2"/>
    <w:basedOn w:val="a"/>
    <w:next w:val="a"/>
    <w:qFormat/>
    <w:rsid w:val="00805B6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1"/>
    <w:qFormat/>
    <w:rsid w:val="0020433D"/>
    <w:pPr>
      <w:keepNext/>
      <w:keepLines/>
      <w:ind w:firstLineChars="200" w:firstLine="200"/>
      <w:outlineLvl w:val="2"/>
    </w:pPr>
    <w:rPr>
      <w:b/>
      <w:bCs/>
      <w:szCs w:val="32"/>
    </w:rPr>
  </w:style>
  <w:style w:type="paragraph" w:styleId="4">
    <w:name w:val="heading 4"/>
    <w:basedOn w:val="a"/>
    <w:next w:val="a"/>
    <w:link w:val="4Char"/>
    <w:semiHidden/>
    <w:unhideWhenUsed/>
    <w:qFormat/>
    <w:rsid w:val="008A16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1">
    <w:name w:val="标题 3 Char1"/>
    <w:basedOn w:val="a0"/>
    <w:link w:val="3"/>
    <w:rsid w:val="0020433D"/>
    <w:rPr>
      <w:rFonts w:eastAsia="宋体"/>
      <w:b/>
      <w:bCs/>
      <w:kern w:val="2"/>
      <w:sz w:val="21"/>
      <w:szCs w:val="32"/>
      <w:lang w:val="en-US" w:eastAsia="zh-CN" w:bidi="ar-SA"/>
    </w:rPr>
  </w:style>
  <w:style w:type="paragraph" w:styleId="a3">
    <w:name w:val="Normal Indent"/>
    <w:basedOn w:val="a"/>
    <w:rsid w:val="0020433D"/>
    <w:pPr>
      <w:ind w:firstLine="420"/>
    </w:pPr>
    <w:rPr>
      <w:szCs w:val="20"/>
    </w:rPr>
  </w:style>
  <w:style w:type="character" w:styleId="a4">
    <w:name w:val="Hyperlink"/>
    <w:basedOn w:val="a0"/>
    <w:uiPriority w:val="99"/>
    <w:rsid w:val="0020433D"/>
    <w:rPr>
      <w:color w:val="012C83"/>
      <w:spacing w:val="360"/>
      <w:sz w:val="18"/>
      <w:szCs w:val="18"/>
      <w:u w:val="single"/>
    </w:rPr>
  </w:style>
  <w:style w:type="character" w:customStyle="1" w:styleId="3Char">
    <w:name w:val="标题 3 Char"/>
    <w:basedOn w:val="a0"/>
    <w:rsid w:val="0020433D"/>
    <w:rPr>
      <w:rFonts w:eastAsia="宋体"/>
      <w:b/>
      <w:bCs/>
      <w:kern w:val="2"/>
      <w:sz w:val="21"/>
      <w:szCs w:val="32"/>
      <w:lang w:val="en-US" w:eastAsia="zh-CN" w:bidi="ar-SA"/>
    </w:rPr>
  </w:style>
  <w:style w:type="paragraph" w:styleId="a5">
    <w:name w:val="Normal (Web)"/>
    <w:basedOn w:val="a"/>
    <w:rsid w:val="000B2CA1"/>
    <w:pPr>
      <w:widowControl/>
      <w:spacing w:before="100" w:beforeAutospacing="1" w:after="119"/>
      <w:jc w:val="left"/>
    </w:pPr>
    <w:rPr>
      <w:rFonts w:ascii="宋体" w:hAnsi="宋体" w:cs="宋体"/>
      <w:kern w:val="0"/>
      <w:sz w:val="24"/>
    </w:rPr>
  </w:style>
  <w:style w:type="table" w:styleId="a6">
    <w:name w:val="Table Grid"/>
    <w:basedOn w:val="a1"/>
    <w:rsid w:val="00805B6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rsid w:val="00422C6E"/>
    <w:rPr>
      <w:rFonts w:ascii="Arial" w:eastAsia="宋体" w:hAnsi="Arial"/>
      <w:b/>
      <w:bCs/>
      <w:kern w:val="2"/>
      <w:sz w:val="24"/>
      <w:szCs w:val="32"/>
      <w:lang w:val="en-US" w:eastAsia="zh-CN" w:bidi="ar-SA"/>
    </w:rPr>
  </w:style>
  <w:style w:type="paragraph" w:styleId="a7">
    <w:name w:val="Plain Text"/>
    <w:basedOn w:val="a"/>
    <w:rsid w:val="00422C6E"/>
    <w:rPr>
      <w:rFonts w:ascii="宋体" w:hAnsi="Courier New" w:cs="Century"/>
      <w:szCs w:val="21"/>
    </w:rPr>
  </w:style>
  <w:style w:type="character" w:customStyle="1" w:styleId="1Char">
    <w:name w:val="样式 标题 1 + 居中 Char"/>
    <w:basedOn w:val="a0"/>
    <w:link w:val="10"/>
    <w:rsid w:val="00E01B4E"/>
    <w:rPr>
      <w:rFonts w:eastAsia="宋体" w:cs="宋体"/>
      <w:b/>
      <w:bCs/>
      <w:kern w:val="44"/>
      <w:sz w:val="30"/>
      <w:szCs w:val="44"/>
      <w:lang w:val="en-US" w:eastAsia="zh-CN" w:bidi="ar-SA"/>
    </w:rPr>
  </w:style>
  <w:style w:type="paragraph" w:customStyle="1" w:styleId="10">
    <w:name w:val="样式 标题 1 + 居中"/>
    <w:basedOn w:val="1"/>
    <w:link w:val="1Char"/>
    <w:rsid w:val="00E01B4E"/>
    <w:pPr>
      <w:jc w:val="center"/>
    </w:pPr>
    <w:rPr>
      <w:rFonts w:cs="宋体"/>
      <w:sz w:val="30"/>
    </w:rPr>
  </w:style>
  <w:style w:type="character" w:styleId="a8">
    <w:name w:val="Strong"/>
    <w:basedOn w:val="a0"/>
    <w:qFormat/>
    <w:rsid w:val="00730019"/>
    <w:rPr>
      <w:b/>
      <w:bCs/>
    </w:rPr>
  </w:style>
  <w:style w:type="paragraph" w:styleId="a9">
    <w:name w:val="Body Text Indent"/>
    <w:basedOn w:val="a"/>
    <w:semiHidden/>
    <w:rsid w:val="00F14602"/>
    <w:pPr>
      <w:adjustRightInd w:val="0"/>
      <w:ind w:firstLineChars="200" w:firstLine="420"/>
    </w:pPr>
  </w:style>
  <w:style w:type="paragraph" w:customStyle="1" w:styleId="11">
    <w:name w:val="样式 标题 1 + 三号"/>
    <w:basedOn w:val="1"/>
    <w:link w:val="1Char0"/>
    <w:rsid w:val="00F14602"/>
    <w:pPr>
      <w:adjustRightInd w:val="0"/>
      <w:spacing w:before="0" w:after="0" w:line="240" w:lineRule="auto"/>
      <w:ind w:firstLineChars="200" w:firstLine="200"/>
    </w:pPr>
    <w:rPr>
      <w:rFonts w:eastAsia="黑体"/>
      <w:sz w:val="32"/>
    </w:rPr>
  </w:style>
  <w:style w:type="character" w:customStyle="1" w:styleId="1Char0">
    <w:name w:val="样式 标题 1 + 三号 Char"/>
    <w:basedOn w:val="a0"/>
    <w:link w:val="11"/>
    <w:rsid w:val="00F14602"/>
    <w:rPr>
      <w:rFonts w:eastAsia="黑体"/>
      <w:b/>
      <w:bCs/>
      <w:kern w:val="44"/>
      <w:sz w:val="32"/>
      <w:szCs w:val="44"/>
      <w:lang w:val="en-US" w:eastAsia="zh-CN" w:bidi="ar-SA"/>
    </w:rPr>
  </w:style>
  <w:style w:type="paragraph" w:styleId="aa">
    <w:name w:val="header"/>
    <w:basedOn w:val="a"/>
    <w:rsid w:val="00C46698"/>
    <w:pPr>
      <w:pBdr>
        <w:bottom w:val="single" w:sz="6" w:space="1" w:color="auto"/>
      </w:pBdr>
      <w:tabs>
        <w:tab w:val="center" w:pos="4153"/>
        <w:tab w:val="right" w:pos="8306"/>
      </w:tabs>
      <w:snapToGrid w:val="0"/>
      <w:jc w:val="center"/>
    </w:pPr>
    <w:rPr>
      <w:sz w:val="18"/>
      <w:szCs w:val="18"/>
    </w:rPr>
  </w:style>
  <w:style w:type="paragraph" w:styleId="ab">
    <w:name w:val="footer"/>
    <w:basedOn w:val="a"/>
    <w:rsid w:val="00C46698"/>
    <w:pPr>
      <w:tabs>
        <w:tab w:val="center" w:pos="4153"/>
        <w:tab w:val="right" w:pos="8306"/>
      </w:tabs>
      <w:snapToGrid w:val="0"/>
      <w:jc w:val="left"/>
    </w:pPr>
    <w:rPr>
      <w:sz w:val="18"/>
      <w:szCs w:val="18"/>
    </w:rPr>
  </w:style>
  <w:style w:type="paragraph" w:styleId="12">
    <w:name w:val="toc 1"/>
    <w:basedOn w:val="a"/>
    <w:next w:val="a"/>
    <w:autoRedefine/>
    <w:uiPriority w:val="39"/>
    <w:rsid w:val="00B26E1E"/>
    <w:pPr>
      <w:tabs>
        <w:tab w:val="right" w:leader="dot" w:pos="8483"/>
      </w:tabs>
      <w:jc w:val="center"/>
    </w:pPr>
  </w:style>
  <w:style w:type="character" w:customStyle="1" w:styleId="4Char">
    <w:name w:val="标题 4 Char"/>
    <w:basedOn w:val="a0"/>
    <w:link w:val="4"/>
    <w:semiHidden/>
    <w:rsid w:val="008A1656"/>
    <w:rPr>
      <w:rFonts w:asciiTheme="majorHAnsi" w:eastAsiaTheme="majorEastAsia" w:hAnsiTheme="majorHAnsi" w:cstheme="majorBidi"/>
      <w:b/>
      <w:bCs/>
      <w:kern w:val="2"/>
      <w:sz w:val="28"/>
      <w:szCs w:val="28"/>
    </w:rPr>
  </w:style>
  <w:style w:type="paragraph" w:styleId="ac">
    <w:name w:val="Body Text"/>
    <w:basedOn w:val="a"/>
    <w:link w:val="Char"/>
    <w:rsid w:val="008A1656"/>
    <w:pPr>
      <w:spacing w:after="120"/>
    </w:pPr>
  </w:style>
  <w:style w:type="character" w:customStyle="1" w:styleId="Char">
    <w:name w:val="正文文本 Char"/>
    <w:basedOn w:val="a0"/>
    <w:link w:val="ac"/>
    <w:rsid w:val="008A1656"/>
    <w:rPr>
      <w:kern w:val="2"/>
      <w:sz w:val="21"/>
      <w:szCs w:val="24"/>
    </w:rPr>
  </w:style>
  <w:style w:type="paragraph" w:styleId="ad">
    <w:name w:val="Body Text First Indent"/>
    <w:basedOn w:val="ac"/>
    <w:link w:val="Char0"/>
    <w:autoRedefine/>
    <w:rsid w:val="00767987"/>
    <w:pPr>
      <w:ind w:firstLineChars="200" w:firstLine="200"/>
    </w:pPr>
  </w:style>
  <w:style w:type="character" w:customStyle="1" w:styleId="Char0">
    <w:name w:val="正文首行缩进 Char"/>
    <w:basedOn w:val="Char"/>
    <w:link w:val="ad"/>
    <w:rsid w:val="00767987"/>
  </w:style>
  <w:style w:type="paragraph" w:customStyle="1" w:styleId="ae">
    <w:name w:val="表题"/>
    <w:basedOn w:val="a"/>
    <w:rsid w:val="008A1656"/>
    <w:pPr>
      <w:wordWrap w:val="0"/>
      <w:overflowPunct w:val="0"/>
      <w:spacing w:beforeLines="50" w:afterLines="50" w:line="240" w:lineRule="exact"/>
      <w:jc w:val="center"/>
    </w:pPr>
    <w:rPr>
      <w:rFonts w:ascii="Arial" w:eastAsia="黑体" w:hAnsi="Arial"/>
      <w:sz w:val="18"/>
    </w:rPr>
  </w:style>
  <w:style w:type="paragraph" w:customStyle="1" w:styleId="af">
    <w:name w:val="表文字"/>
    <w:basedOn w:val="a"/>
    <w:autoRedefine/>
    <w:rsid w:val="0028777E"/>
    <w:pPr>
      <w:spacing w:line="280" w:lineRule="exact"/>
      <w:jc w:val="center"/>
    </w:pPr>
    <w:rPr>
      <w:kern w:val="0"/>
      <w:szCs w:val="21"/>
    </w:rPr>
  </w:style>
  <w:style w:type="paragraph" w:customStyle="1" w:styleId="13">
    <w:name w:val="项目1"/>
    <w:autoRedefine/>
    <w:rsid w:val="00222C87"/>
    <w:pPr>
      <w:widowControl w:val="0"/>
      <w:spacing w:line="312" w:lineRule="atLeast"/>
      <w:ind w:left="425"/>
      <w:jc w:val="both"/>
    </w:pPr>
    <w:rPr>
      <w:sz w:val="21"/>
    </w:rPr>
  </w:style>
  <w:style w:type="paragraph" w:customStyle="1" w:styleId="af0">
    <w:name w:val="上空半行"/>
    <w:basedOn w:val="a"/>
    <w:rsid w:val="00222C87"/>
    <w:pPr>
      <w:snapToGrid w:val="0"/>
      <w:spacing w:before="120" w:line="312" w:lineRule="exact"/>
      <w:ind w:firstLine="425"/>
    </w:pPr>
    <w:rPr>
      <w:szCs w:val="21"/>
    </w:rPr>
  </w:style>
  <w:style w:type="paragraph" w:styleId="af1">
    <w:name w:val="List Paragraph"/>
    <w:basedOn w:val="a"/>
    <w:uiPriority w:val="34"/>
    <w:qFormat/>
    <w:rsid w:val="00123956"/>
    <w:pPr>
      <w:ind w:firstLineChars="200" w:firstLine="420"/>
    </w:pPr>
    <w:rPr>
      <w:rFonts w:asciiTheme="minorHAnsi" w:eastAsiaTheme="minorEastAsia" w:hAnsiTheme="minorHAnsi" w:cstheme="minorBidi"/>
      <w:szCs w:val="22"/>
    </w:rPr>
  </w:style>
  <w:style w:type="paragraph" w:customStyle="1" w:styleId="20">
    <w:name w:val="正文，首行缩进2字符"/>
    <w:basedOn w:val="a"/>
    <w:autoRedefine/>
    <w:rsid w:val="00123956"/>
    <w:pPr>
      <w:spacing w:line="276" w:lineRule="auto"/>
      <w:ind w:firstLineChars="200" w:firstLine="420"/>
    </w:pPr>
    <w:rPr>
      <w:szCs w:val="21"/>
    </w:rPr>
  </w:style>
  <w:style w:type="paragraph" w:styleId="21">
    <w:name w:val="toc 2"/>
    <w:basedOn w:val="a"/>
    <w:next w:val="a"/>
    <w:autoRedefine/>
    <w:uiPriority w:val="39"/>
    <w:unhideWhenUsed/>
    <w:rsid w:val="00347F96"/>
    <w:pPr>
      <w:ind w:leftChars="200" w:left="420"/>
    </w:pPr>
    <w:rPr>
      <w:rFonts w:asciiTheme="minorHAnsi" w:eastAsiaTheme="minorEastAsia" w:hAnsiTheme="minorHAnsi" w:cstheme="minorBidi"/>
      <w:szCs w:val="22"/>
    </w:rPr>
  </w:style>
  <w:style w:type="paragraph" w:styleId="30">
    <w:name w:val="toc 3"/>
    <w:basedOn w:val="a"/>
    <w:next w:val="a"/>
    <w:autoRedefine/>
    <w:uiPriority w:val="39"/>
    <w:unhideWhenUsed/>
    <w:rsid w:val="00347F96"/>
    <w:pPr>
      <w:ind w:leftChars="400" w:left="840"/>
    </w:pPr>
    <w:rPr>
      <w:rFonts w:asciiTheme="minorHAnsi" w:eastAsiaTheme="minorEastAsia" w:hAnsiTheme="minorHAnsi" w:cstheme="minorBidi"/>
      <w:szCs w:val="22"/>
    </w:rPr>
  </w:style>
  <w:style w:type="paragraph" w:styleId="40">
    <w:name w:val="toc 4"/>
    <w:basedOn w:val="a"/>
    <w:next w:val="a"/>
    <w:autoRedefine/>
    <w:uiPriority w:val="39"/>
    <w:unhideWhenUsed/>
    <w:rsid w:val="00347F9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347F9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347F9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347F9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347F9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47F96"/>
    <w:pPr>
      <w:ind w:leftChars="1600" w:left="3360"/>
    </w:pPr>
    <w:rPr>
      <w:rFonts w:asciiTheme="minorHAnsi" w:eastAsiaTheme="minorEastAsia" w:hAnsiTheme="minorHAnsi" w:cstheme="minorBidi"/>
      <w:szCs w:val="22"/>
    </w:rPr>
  </w:style>
  <w:style w:type="paragraph" w:styleId="af2">
    <w:name w:val="Document Map"/>
    <w:basedOn w:val="a"/>
    <w:link w:val="Char1"/>
    <w:rsid w:val="007A4B8E"/>
    <w:rPr>
      <w:rFonts w:ascii="宋体"/>
      <w:sz w:val="18"/>
      <w:szCs w:val="18"/>
    </w:rPr>
  </w:style>
  <w:style w:type="character" w:customStyle="1" w:styleId="Char1">
    <w:name w:val="文档结构图 Char"/>
    <w:basedOn w:val="a0"/>
    <w:link w:val="af2"/>
    <w:rsid w:val="007A4B8E"/>
    <w:rPr>
      <w:rFonts w:ascii="宋体"/>
      <w:kern w:val="2"/>
      <w:sz w:val="18"/>
      <w:szCs w:val="18"/>
    </w:rPr>
  </w:style>
  <w:style w:type="paragraph" w:styleId="af3">
    <w:name w:val="Balloon Text"/>
    <w:basedOn w:val="a"/>
    <w:link w:val="Char2"/>
    <w:rsid w:val="00FB3282"/>
    <w:rPr>
      <w:sz w:val="18"/>
      <w:szCs w:val="18"/>
    </w:rPr>
  </w:style>
  <w:style w:type="character" w:customStyle="1" w:styleId="Char2">
    <w:name w:val="批注框文本 Char"/>
    <w:basedOn w:val="a0"/>
    <w:link w:val="af3"/>
    <w:rsid w:val="00FB3282"/>
    <w:rPr>
      <w:kern w:val="2"/>
      <w:sz w:val="18"/>
      <w:szCs w:val="18"/>
    </w:rPr>
  </w:style>
  <w:style w:type="character" w:styleId="af4">
    <w:name w:val="annotation reference"/>
    <w:basedOn w:val="a0"/>
    <w:semiHidden/>
    <w:unhideWhenUsed/>
    <w:rsid w:val="007D338B"/>
    <w:rPr>
      <w:sz w:val="21"/>
      <w:szCs w:val="21"/>
    </w:rPr>
  </w:style>
  <w:style w:type="paragraph" w:styleId="af5">
    <w:name w:val="annotation text"/>
    <w:basedOn w:val="a"/>
    <w:link w:val="Char3"/>
    <w:semiHidden/>
    <w:unhideWhenUsed/>
    <w:rsid w:val="007D338B"/>
    <w:pPr>
      <w:jc w:val="left"/>
    </w:pPr>
  </w:style>
  <w:style w:type="character" w:customStyle="1" w:styleId="Char3">
    <w:name w:val="批注文字 Char"/>
    <w:basedOn w:val="a0"/>
    <w:link w:val="af5"/>
    <w:semiHidden/>
    <w:rsid w:val="007D338B"/>
    <w:rPr>
      <w:kern w:val="2"/>
      <w:sz w:val="21"/>
      <w:szCs w:val="24"/>
    </w:rPr>
  </w:style>
  <w:style w:type="paragraph" w:styleId="af6">
    <w:name w:val="annotation subject"/>
    <w:basedOn w:val="af5"/>
    <w:next w:val="af5"/>
    <w:link w:val="Char4"/>
    <w:semiHidden/>
    <w:unhideWhenUsed/>
    <w:rsid w:val="007D338B"/>
    <w:rPr>
      <w:b/>
      <w:bCs/>
    </w:rPr>
  </w:style>
  <w:style w:type="character" w:customStyle="1" w:styleId="Char4">
    <w:name w:val="批注主题 Char"/>
    <w:basedOn w:val="Char3"/>
    <w:link w:val="af6"/>
    <w:semiHidden/>
    <w:rsid w:val="007D338B"/>
    <w:rPr>
      <w:b/>
      <w:bCs/>
      <w:kern w:val="2"/>
      <w:sz w:val="21"/>
      <w:szCs w:val="24"/>
    </w:rPr>
  </w:style>
</w:styles>
</file>

<file path=word/webSettings.xml><?xml version="1.0" encoding="utf-8"?>
<w:webSettings xmlns:r="http://schemas.openxmlformats.org/officeDocument/2006/relationships" xmlns:w="http://schemas.openxmlformats.org/wordprocessingml/2006/main">
  <w:divs>
    <w:div w:id="603195798">
      <w:bodyDiv w:val="1"/>
      <w:marLeft w:val="0"/>
      <w:marRight w:val="0"/>
      <w:marTop w:val="0"/>
      <w:marBottom w:val="0"/>
      <w:divBdr>
        <w:top w:val="none" w:sz="0" w:space="0" w:color="auto"/>
        <w:left w:val="none" w:sz="0" w:space="0" w:color="auto"/>
        <w:bottom w:val="none" w:sz="0" w:space="0" w:color="auto"/>
        <w:right w:val="none" w:sz="0" w:space="0" w:color="auto"/>
      </w:divBdr>
    </w:div>
    <w:div w:id="685987137">
      <w:bodyDiv w:val="1"/>
      <w:marLeft w:val="0"/>
      <w:marRight w:val="0"/>
      <w:marTop w:val="0"/>
      <w:marBottom w:val="0"/>
      <w:divBdr>
        <w:top w:val="none" w:sz="0" w:space="0" w:color="auto"/>
        <w:left w:val="none" w:sz="0" w:space="0" w:color="auto"/>
        <w:bottom w:val="none" w:sz="0" w:space="0" w:color="auto"/>
        <w:right w:val="none" w:sz="0" w:space="0" w:color="auto"/>
      </w:divBdr>
    </w:div>
    <w:div w:id="1087112618">
      <w:bodyDiv w:val="1"/>
      <w:marLeft w:val="0"/>
      <w:marRight w:val="0"/>
      <w:marTop w:val="0"/>
      <w:marBottom w:val="0"/>
      <w:divBdr>
        <w:top w:val="none" w:sz="0" w:space="0" w:color="auto"/>
        <w:left w:val="none" w:sz="0" w:space="0" w:color="auto"/>
        <w:bottom w:val="none" w:sz="0" w:space="0" w:color="auto"/>
        <w:right w:val="none" w:sz="0" w:space="0" w:color="auto"/>
      </w:divBdr>
    </w:div>
    <w:div w:id="1339581416">
      <w:bodyDiv w:val="1"/>
      <w:marLeft w:val="0"/>
      <w:marRight w:val="0"/>
      <w:marTop w:val="0"/>
      <w:marBottom w:val="0"/>
      <w:divBdr>
        <w:top w:val="none" w:sz="0" w:space="0" w:color="auto"/>
        <w:left w:val="none" w:sz="0" w:space="0" w:color="auto"/>
        <w:bottom w:val="none" w:sz="0" w:space="0" w:color="auto"/>
        <w:right w:val="none" w:sz="0" w:space="0" w:color="auto"/>
      </w:divBdr>
    </w:div>
    <w:div w:id="1389721827">
      <w:bodyDiv w:val="1"/>
      <w:marLeft w:val="0"/>
      <w:marRight w:val="0"/>
      <w:marTop w:val="0"/>
      <w:marBottom w:val="0"/>
      <w:divBdr>
        <w:top w:val="none" w:sz="0" w:space="0" w:color="auto"/>
        <w:left w:val="none" w:sz="0" w:space="0" w:color="auto"/>
        <w:bottom w:val="none" w:sz="0" w:space="0" w:color="auto"/>
        <w:right w:val="none" w:sz="0" w:space="0" w:color="auto"/>
      </w:divBdr>
    </w:div>
    <w:div w:id="1744986904">
      <w:bodyDiv w:val="1"/>
      <w:marLeft w:val="0"/>
      <w:marRight w:val="0"/>
      <w:marTop w:val="0"/>
      <w:marBottom w:val="0"/>
      <w:divBdr>
        <w:top w:val="none" w:sz="0" w:space="0" w:color="auto"/>
        <w:left w:val="none" w:sz="0" w:space="0" w:color="auto"/>
        <w:bottom w:val="none" w:sz="0" w:space="0" w:color="auto"/>
        <w:right w:val="none" w:sz="0" w:space="0" w:color="auto"/>
      </w:divBdr>
    </w:div>
    <w:div w:id="1834838549">
      <w:bodyDiv w:val="1"/>
      <w:marLeft w:val="0"/>
      <w:marRight w:val="0"/>
      <w:marTop w:val="0"/>
      <w:marBottom w:val="0"/>
      <w:divBdr>
        <w:top w:val="none" w:sz="0" w:space="0" w:color="auto"/>
        <w:left w:val="none" w:sz="0" w:space="0" w:color="auto"/>
        <w:bottom w:val="none" w:sz="0" w:space="0" w:color="auto"/>
        <w:right w:val="none" w:sz="0" w:space="0" w:color="auto"/>
      </w:divBdr>
    </w:div>
    <w:div w:id="1921523536">
      <w:bodyDiv w:val="1"/>
      <w:marLeft w:val="0"/>
      <w:marRight w:val="0"/>
      <w:marTop w:val="0"/>
      <w:marBottom w:val="0"/>
      <w:divBdr>
        <w:top w:val="none" w:sz="0" w:space="0" w:color="auto"/>
        <w:left w:val="none" w:sz="0" w:space="0" w:color="auto"/>
        <w:bottom w:val="none" w:sz="0" w:space="0" w:color="auto"/>
        <w:right w:val="none" w:sz="0" w:space="0" w:color="auto"/>
      </w:divBdr>
    </w:div>
    <w:div w:id="20494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52CF3-73B2-4013-B253-445A2712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15</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《C#程序设计》课程教学大纲</dc:title>
  <dc:creator>MrDYP</dc:creator>
  <cp:lastModifiedBy>Administrator</cp:lastModifiedBy>
  <cp:revision>625</cp:revision>
  <cp:lastPrinted>2013-12-10T05:59:00Z</cp:lastPrinted>
  <dcterms:created xsi:type="dcterms:W3CDTF">2014-12-25T07:48:00Z</dcterms:created>
  <dcterms:modified xsi:type="dcterms:W3CDTF">2016-07-19T00:59:00Z</dcterms:modified>
</cp:coreProperties>
</file>